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779" w:rsidRPr="00943779" w:rsidRDefault="00943779" w:rsidP="00943779">
      <w:pPr>
        <w:shd w:val="clear" w:color="auto" w:fill="FFFFFF"/>
        <w:spacing w:before="100" w:beforeAutospacing="1" w:after="100" w:afterAutospacing="1" w:line="240" w:lineRule="auto"/>
        <w:jc w:val="both"/>
        <w:rPr>
          <w:rFonts w:ascii="Open Sans" w:eastAsia="Times New Roman" w:hAnsi="Open Sans" w:cs="Times New Roman"/>
          <w:color w:val="000000" w:themeColor="text1"/>
          <w:sz w:val="21"/>
          <w:szCs w:val="21"/>
        </w:rPr>
      </w:pPr>
      <w:r w:rsidRPr="00943779">
        <w:rPr>
          <w:rFonts w:ascii="Open Sans" w:eastAsia="Times New Roman" w:hAnsi="Open Sans" w:cs="Times New Roman"/>
          <w:b/>
          <w:bCs/>
          <w:color w:val="000000" w:themeColor="text1"/>
          <w:sz w:val="72"/>
          <w:szCs w:val="72"/>
        </w:rPr>
        <w:t>PROJECT SOURCE CODE AND PROJECT REPORT</w:t>
      </w:r>
    </w:p>
    <w:p w:rsidR="00943779" w:rsidRPr="00943779" w:rsidRDefault="00943779" w:rsidP="00943779">
      <w:pPr>
        <w:shd w:val="clear" w:color="auto" w:fill="FFFFFF"/>
        <w:spacing w:before="100" w:beforeAutospacing="1" w:after="120" w:line="315" w:lineRule="atLeast"/>
        <w:outlineLvl w:val="1"/>
        <w:rPr>
          <w:rFonts w:ascii="Open Sans" w:eastAsia="Times New Roman" w:hAnsi="Open Sans" w:cs="Times New Roman"/>
          <w:color w:val="000000" w:themeColor="text1"/>
          <w:sz w:val="21"/>
          <w:szCs w:val="21"/>
        </w:rPr>
      </w:pPr>
      <w:bookmarkStart w:id="0" w:name="TOC-1"/>
      <w:bookmarkEnd w:id="0"/>
    </w:p>
    <w:p w:rsidR="00943779" w:rsidRPr="00943779" w:rsidRDefault="00943779" w:rsidP="00943779">
      <w:pPr>
        <w:shd w:val="clear" w:color="auto" w:fill="FFFFFF"/>
        <w:spacing w:before="100" w:beforeAutospacing="1" w:after="100" w:afterAutospacing="1" w:line="240" w:lineRule="auto"/>
        <w:rPr>
          <w:rFonts w:ascii="Open Sans" w:eastAsia="Times New Roman" w:hAnsi="Open Sans" w:cs="Times New Roman"/>
          <w:color w:val="000000" w:themeColor="text1"/>
          <w:sz w:val="21"/>
          <w:szCs w:val="21"/>
        </w:rPr>
      </w:pPr>
      <w:hyperlink r:id="rId4" w:tgtFrame="_blank" w:history="1">
        <w:r w:rsidRPr="00943779">
          <w:rPr>
            <w:rFonts w:ascii="Open Sans" w:eastAsia="Times New Roman" w:hAnsi="Open Sans" w:cs="Times New Roman"/>
            <w:b/>
            <w:bCs/>
            <w:color w:val="000000" w:themeColor="text1"/>
            <w:sz w:val="24"/>
            <w:szCs w:val="24"/>
            <w:u w:val="single"/>
          </w:rPr>
          <w:t>TOURS AND TRAVELS MANAGEMENT SYSTEM PROJECT SOURCE CODE</w:t>
        </w:r>
      </w:hyperlink>
    </w:p>
    <w:p w:rsidR="00943779" w:rsidRPr="00943779" w:rsidRDefault="00943779" w:rsidP="00943779">
      <w:pPr>
        <w:shd w:val="clear" w:color="auto" w:fill="FFFFFF"/>
        <w:spacing w:before="100" w:beforeAutospacing="1" w:after="100" w:afterAutospacing="1" w:line="240" w:lineRule="auto"/>
        <w:rPr>
          <w:rFonts w:ascii="Open Sans" w:eastAsia="Times New Roman" w:hAnsi="Open Sans" w:cs="Times New Roman"/>
          <w:color w:val="000000" w:themeColor="text1"/>
          <w:sz w:val="21"/>
          <w:szCs w:val="21"/>
        </w:rPr>
      </w:pPr>
    </w:p>
    <w:p w:rsidR="00943779" w:rsidRPr="00943779" w:rsidRDefault="00943779" w:rsidP="00943779">
      <w:pPr>
        <w:shd w:val="clear" w:color="auto" w:fill="FFFFFF"/>
        <w:spacing w:before="100" w:beforeAutospacing="1" w:after="100" w:afterAutospacing="1" w:line="240" w:lineRule="auto"/>
        <w:rPr>
          <w:rFonts w:ascii="Open Sans" w:eastAsia="Times New Roman" w:hAnsi="Open Sans" w:cs="Times New Roman"/>
          <w:color w:val="000000" w:themeColor="text1"/>
          <w:sz w:val="21"/>
          <w:szCs w:val="21"/>
        </w:rPr>
      </w:pPr>
      <w:hyperlink r:id="rId5" w:tgtFrame="_blank" w:history="1">
        <w:r w:rsidRPr="00943779">
          <w:rPr>
            <w:rFonts w:ascii="Open Sans" w:eastAsia="Times New Roman" w:hAnsi="Open Sans" w:cs="Times New Roman"/>
            <w:b/>
            <w:bCs/>
            <w:color w:val="000000" w:themeColor="text1"/>
            <w:sz w:val="27"/>
            <w:u w:val="single"/>
          </w:rPr>
          <w:t>TOURS AND TRAVELS MANAGEMENT SYSTEM PROJECT REPORT</w:t>
        </w:r>
      </w:hyperlink>
    </w:p>
    <w:p w:rsidR="00943779" w:rsidRPr="00943779" w:rsidRDefault="00943779" w:rsidP="00943779">
      <w:pPr>
        <w:shd w:val="clear" w:color="auto" w:fill="FFFFFF"/>
        <w:spacing w:before="100" w:beforeAutospacing="1" w:after="100" w:afterAutospacing="1" w:line="240" w:lineRule="auto"/>
        <w:rPr>
          <w:rFonts w:ascii="Open Sans" w:eastAsia="Times New Roman" w:hAnsi="Open Sans" w:cs="Times New Roman"/>
          <w:color w:val="000000" w:themeColor="text1"/>
          <w:sz w:val="21"/>
          <w:szCs w:val="21"/>
        </w:rPr>
      </w:pPr>
    </w:p>
    <w:p w:rsidR="00943779" w:rsidRPr="00943779" w:rsidRDefault="00943779" w:rsidP="00943779">
      <w:pPr>
        <w:shd w:val="clear" w:color="auto" w:fill="FFFFFF"/>
        <w:spacing w:before="100" w:beforeAutospacing="1" w:after="120" w:line="315" w:lineRule="atLeast"/>
        <w:outlineLvl w:val="1"/>
        <w:rPr>
          <w:rFonts w:ascii="Open Sans" w:eastAsia="Times New Roman" w:hAnsi="Open Sans" w:cs="Times New Roman"/>
          <w:color w:val="000000" w:themeColor="text1"/>
          <w:sz w:val="21"/>
          <w:szCs w:val="21"/>
        </w:rPr>
      </w:pPr>
      <w:bookmarkStart w:id="1" w:name="TOC-SPONSORED-LINKS"/>
      <w:bookmarkEnd w:id="1"/>
      <w:r w:rsidRPr="00943779">
        <w:rPr>
          <w:rFonts w:ascii="Open Sans" w:eastAsia="Times New Roman" w:hAnsi="Open Sans" w:cs="Times New Roman"/>
          <w:b/>
          <w:bCs/>
          <w:color w:val="000000" w:themeColor="text1"/>
          <w:sz w:val="24"/>
          <w:szCs w:val="24"/>
        </w:rPr>
        <w:t>SPONSORED LINKS</w:t>
      </w:r>
    </w:p>
    <w:p w:rsidR="00943779" w:rsidRPr="00943779" w:rsidRDefault="00943779" w:rsidP="00943779">
      <w:pPr>
        <w:shd w:val="clear" w:color="auto" w:fill="FFFFFF"/>
        <w:spacing w:before="100" w:beforeAutospacing="1" w:after="100" w:afterAutospacing="1" w:line="240" w:lineRule="auto"/>
        <w:rPr>
          <w:ins w:id="2" w:author="Unknown"/>
          <w:rFonts w:ascii="Open Sans" w:eastAsia="Times New Roman" w:hAnsi="Open Sans" w:cs="Times New Roman"/>
          <w:color w:val="000000" w:themeColor="text1"/>
          <w:sz w:val="21"/>
          <w:szCs w:val="21"/>
        </w:rPr>
      </w:pPr>
      <w:ins w:id="3" w:author="Unknown">
        <w:r w:rsidRPr="00943779">
          <w:rPr>
            <w:rFonts w:ascii="Open Sans" w:eastAsia="Times New Roman" w:hAnsi="Open Sans" w:cs="Times New Roman"/>
            <w:b/>
            <w:bCs/>
            <w:color w:val="000000" w:themeColor="text1"/>
            <w:sz w:val="48"/>
            <w:szCs w:val="48"/>
          </w:rPr>
          <w:t>Tours and Travel Management System</w:t>
        </w:r>
        <w:r w:rsidRPr="00943779">
          <w:rPr>
            <w:rFonts w:ascii="Open Sans" w:eastAsia="Times New Roman" w:hAnsi="Open Sans" w:cs="Times New Roman"/>
            <w:color w:val="000000" w:themeColor="text1"/>
            <w:sz w:val="24"/>
            <w:szCs w:val="24"/>
          </w:rPr>
          <w:t> </w:t>
        </w:r>
      </w:ins>
    </w:p>
    <w:p w:rsidR="00943779" w:rsidRPr="00943779" w:rsidRDefault="00943779" w:rsidP="00943779">
      <w:pPr>
        <w:spacing w:after="0" w:line="240" w:lineRule="auto"/>
        <w:rPr>
          <w:ins w:id="4" w:author="Unknown"/>
          <w:rFonts w:ascii="Times New Roman" w:eastAsia="Times New Roman" w:hAnsi="Times New Roman" w:cs="Times New Roman"/>
          <w:color w:val="000000" w:themeColor="text1"/>
          <w:sz w:val="24"/>
          <w:szCs w:val="24"/>
        </w:rPr>
      </w:pPr>
    </w:p>
    <w:p w:rsidR="00943779" w:rsidRPr="00943779" w:rsidRDefault="00943779" w:rsidP="00943779">
      <w:pPr>
        <w:shd w:val="clear" w:color="auto" w:fill="FFFFFF"/>
        <w:spacing w:after="0" w:line="240" w:lineRule="auto"/>
        <w:rPr>
          <w:ins w:id="5" w:author="Unknown"/>
          <w:rFonts w:ascii="Open Sans" w:eastAsia="Times New Roman" w:hAnsi="Open Sans" w:cs="Times New Roman"/>
          <w:color w:val="000000" w:themeColor="text1"/>
          <w:sz w:val="21"/>
          <w:szCs w:val="21"/>
        </w:rPr>
      </w:pPr>
      <w:ins w:id="6" w:author="Unknown">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b/>
            <w:bCs/>
            <w:color w:val="000000" w:themeColor="text1"/>
            <w:sz w:val="36"/>
            <w:szCs w:val="36"/>
          </w:rPr>
          <w:t>Introduction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4"/>
            <w:szCs w:val="24"/>
          </w:rPr>
          <w:t xml:space="preserve">The Tours and Travel Management System is a web based application. The main purpose of “Tours and travels management </w:t>
        </w:r>
        <w:proofErr w:type="gramStart"/>
        <w:r w:rsidRPr="00943779">
          <w:rPr>
            <w:rFonts w:ascii="Open Sans" w:eastAsia="Times New Roman" w:hAnsi="Open Sans" w:cs="Times New Roman"/>
            <w:color w:val="000000" w:themeColor="text1"/>
            <w:sz w:val="24"/>
            <w:szCs w:val="24"/>
          </w:rPr>
          <w:t>system ”</w:t>
        </w:r>
        <w:proofErr w:type="gramEnd"/>
        <w:r w:rsidRPr="00943779">
          <w:rPr>
            <w:rFonts w:ascii="Open Sans" w:eastAsia="Times New Roman" w:hAnsi="Open Sans" w:cs="Times New Roman"/>
            <w:color w:val="000000" w:themeColor="text1"/>
            <w:sz w:val="24"/>
            <w:szCs w:val="24"/>
          </w:rPr>
          <w:t xml:space="preserve"> is to provide a convenient way for a customer to book hotels, flight, train and bus for tour purposes. The objective of this project is to develop a system that automates the processes and activities of a travel agency. In this project, </w:t>
        </w:r>
        <w:proofErr w:type="gramStart"/>
        <w:r w:rsidRPr="00943779">
          <w:rPr>
            <w:rFonts w:ascii="Open Sans" w:eastAsia="Times New Roman" w:hAnsi="Open Sans" w:cs="Times New Roman"/>
            <w:color w:val="000000" w:themeColor="text1"/>
            <w:sz w:val="24"/>
            <w:szCs w:val="24"/>
          </w:rPr>
          <w:t>We</w:t>
        </w:r>
        <w:proofErr w:type="gramEnd"/>
        <w:r w:rsidRPr="00943779">
          <w:rPr>
            <w:rFonts w:ascii="Open Sans" w:eastAsia="Times New Roman" w:hAnsi="Open Sans" w:cs="Times New Roman"/>
            <w:color w:val="000000" w:themeColor="text1"/>
            <w:sz w:val="24"/>
            <w:szCs w:val="24"/>
          </w:rPr>
          <w:t xml:space="preserve"> will make an easier task of searching places and for booking train, flight or bus. . In the present system a customer has to approach various agencies to find details of places and to book tickets. This often requires a lot of time and effort. We provide approach skills to critically examine how a tourist visits and its ability to operate in an appropriate way when dealing with the consequences of tourism, locally, regionally, and nationally including visitor security and ecological influences. It is tedious for a customer to plan a particular journey and have it executed properly. The project ‘Tours and Travels Management System’ is developed to replace the currently existing system, which helps in keeping records of the customer details of destination as well as payment received.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b/>
            <w:bCs/>
            <w:color w:val="000000" w:themeColor="text1"/>
            <w:sz w:val="36"/>
            <w:szCs w:val="36"/>
          </w:rPr>
          <w:t>Objectives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4"/>
            <w:szCs w:val="24"/>
          </w:rPr>
          <w:t xml:space="preserve">This application is develop to provide best travelling services to the customers and travel agents. We have developed tours and travel management system to provide a search platform where a tourist can find their tour places according to their choices. This system also helps to promote </w:t>
        </w:r>
        <w:r w:rsidRPr="00943779">
          <w:rPr>
            <w:rFonts w:ascii="Open Sans" w:eastAsia="Times New Roman" w:hAnsi="Open Sans" w:cs="Times New Roman"/>
            <w:color w:val="000000" w:themeColor="text1"/>
            <w:sz w:val="24"/>
            <w:szCs w:val="24"/>
          </w:rPr>
          <w:lastRenderedPageBreak/>
          <w:t xml:space="preserve">responsible and interesting tourism so that people can enjoy their holidays at their favorable places. This system also helps to develop tourism with different cultures so that they enrich the tourism experience and build pride. We develop this system to create and promote </w:t>
        </w:r>
        <w:proofErr w:type="gramStart"/>
        <w:r w:rsidRPr="00943779">
          <w:rPr>
            <w:rFonts w:ascii="Open Sans" w:eastAsia="Times New Roman" w:hAnsi="Open Sans" w:cs="Times New Roman"/>
            <w:color w:val="000000" w:themeColor="text1"/>
            <w:sz w:val="24"/>
            <w:szCs w:val="24"/>
          </w:rPr>
          <w:t>forms of tourism that provide healthy interaction opportunities for tourists and locals and increase better understanding of different cultures, customs, lifestyles, traditional knowledge and believes</w:t>
        </w:r>
        <w:proofErr w:type="gramEnd"/>
        <w:r w:rsidRPr="00943779">
          <w:rPr>
            <w:rFonts w:ascii="Open Sans" w:eastAsia="Times New Roman" w:hAnsi="Open Sans" w:cs="Times New Roman"/>
            <w:color w:val="000000" w:themeColor="text1"/>
            <w:sz w:val="24"/>
            <w:szCs w:val="24"/>
          </w:rPr>
          <w:t xml:space="preserve">. </w:t>
        </w:r>
        <w:proofErr w:type="gramStart"/>
        <w:r w:rsidRPr="00943779">
          <w:rPr>
            <w:rFonts w:ascii="Open Sans" w:eastAsia="Times New Roman" w:hAnsi="Open Sans" w:cs="Times New Roman"/>
            <w:color w:val="000000" w:themeColor="text1"/>
            <w:sz w:val="24"/>
            <w:szCs w:val="24"/>
          </w:rPr>
          <w:t>This system also provide</w:t>
        </w:r>
        <w:proofErr w:type="gramEnd"/>
        <w:r w:rsidRPr="00943779">
          <w:rPr>
            <w:rFonts w:ascii="Open Sans" w:eastAsia="Times New Roman" w:hAnsi="Open Sans" w:cs="Times New Roman"/>
            <w:color w:val="000000" w:themeColor="text1"/>
            <w:sz w:val="24"/>
            <w:szCs w:val="24"/>
          </w:rPr>
          <w:t xml:space="preserve"> a better way to connect with various events.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4"/>
            <w:szCs w:val="24"/>
          </w:rPr>
          <w:t>This system also gives tours related information like which places are tourist attractions, cities, and provinces. Tourist can also get the Map and navigation system and temperature and weather information. Tourist can also book tours through our tours and travels management system. This system also keeps a history of visited places of its users.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4"/>
            <w:szCs w:val="24"/>
          </w:rPr>
          <w:t>Below are the modules of this application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ins>
    </w:p>
    <w:p w:rsidR="00943779" w:rsidRPr="00943779" w:rsidRDefault="00943779" w:rsidP="00943779">
      <w:pPr>
        <w:shd w:val="clear" w:color="auto" w:fill="FFFFFF"/>
        <w:spacing w:before="100" w:beforeAutospacing="1" w:after="100" w:afterAutospacing="1" w:line="240" w:lineRule="auto"/>
        <w:outlineLvl w:val="2"/>
        <w:rPr>
          <w:ins w:id="7" w:author="Unknown"/>
          <w:rFonts w:ascii="Open Sans" w:eastAsia="Times New Roman" w:hAnsi="Open Sans" w:cs="Times New Roman"/>
          <w:b/>
          <w:bCs/>
          <w:color w:val="000000" w:themeColor="text1"/>
          <w:sz w:val="26"/>
          <w:szCs w:val="26"/>
        </w:rPr>
      </w:pPr>
      <w:bookmarkStart w:id="8" w:name="TOC-Modules-of-travel-and-tour-managemen"/>
      <w:bookmarkEnd w:id="8"/>
      <w:ins w:id="9" w:author="Unknown">
        <w:r w:rsidRPr="00943779">
          <w:rPr>
            <w:rFonts w:ascii="Open Sans" w:eastAsia="Times New Roman" w:hAnsi="Open Sans" w:cs="Times New Roman"/>
            <w:b/>
            <w:bCs/>
            <w:color w:val="000000" w:themeColor="text1"/>
            <w:sz w:val="36"/>
            <w:szCs w:val="36"/>
          </w:rPr>
          <w:t>Modules of travel and tour management system</w:t>
        </w:r>
      </w:ins>
    </w:p>
    <w:p w:rsidR="00943779" w:rsidRPr="00943779" w:rsidRDefault="00943779" w:rsidP="00943779">
      <w:pPr>
        <w:shd w:val="clear" w:color="auto" w:fill="FFFFFF"/>
        <w:spacing w:after="240" w:line="240" w:lineRule="auto"/>
        <w:rPr>
          <w:ins w:id="10" w:author="Unknown"/>
          <w:rFonts w:ascii="Open Sans" w:eastAsia="Times New Roman" w:hAnsi="Open Sans" w:cs="Times New Roman"/>
          <w:color w:val="000000" w:themeColor="text1"/>
          <w:sz w:val="21"/>
          <w:szCs w:val="21"/>
        </w:rPr>
      </w:pPr>
      <w:ins w:id="11" w:author="Unknown">
        <w:r w:rsidRPr="00943779">
          <w:rPr>
            <w:rFonts w:ascii="Open Sans" w:eastAsia="Times New Roman" w:hAnsi="Open Sans" w:cs="Times New Roman"/>
            <w:color w:val="000000" w:themeColor="text1"/>
            <w:sz w:val="21"/>
            <w:szCs w:val="21"/>
          </w:rPr>
          <w:br/>
        </w:r>
        <w:proofErr w:type="gramStart"/>
        <w:r w:rsidRPr="00943779">
          <w:rPr>
            <w:rFonts w:ascii="Open Sans" w:eastAsia="Times New Roman" w:hAnsi="Open Sans" w:cs="Times New Roman"/>
            <w:b/>
            <w:bCs/>
            <w:color w:val="000000" w:themeColor="text1"/>
            <w:sz w:val="24"/>
            <w:szCs w:val="24"/>
          </w:rPr>
          <w:t>User Management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4"/>
            <w:szCs w:val="24"/>
          </w:rPr>
          <w:t>a. Login.</w:t>
        </w:r>
        <w:proofErr w:type="gramEnd"/>
        <w:r w:rsidRPr="00943779">
          <w:rPr>
            <w:rFonts w:ascii="Open Sans" w:eastAsia="Times New Roman" w:hAnsi="Open Sans" w:cs="Times New Roman"/>
            <w:color w:val="000000" w:themeColor="text1"/>
            <w:sz w:val="24"/>
            <w:szCs w:val="24"/>
          </w:rPr>
          <w:t>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4"/>
            <w:szCs w:val="24"/>
          </w:rPr>
          <w:t>b. User profile.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4"/>
            <w:szCs w:val="24"/>
          </w:rPr>
          <w:t>c. Update information.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4"/>
            <w:szCs w:val="24"/>
          </w:rPr>
          <w:t>d. Role based rights. </w:t>
        </w:r>
        <w:r w:rsidRPr="00943779">
          <w:rPr>
            <w:rFonts w:ascii="Open Sans" w:eastAsia="Times New Roman" w:hAnsi="Open Sans" w:cs="Times New Roman"/>
            <w:color w:val="000000" w:themeColor="text1"/>
            <w:sz w:val="21"/>
            <w:szCs w:val="21"/>
          </w:rPr>
          <w:br/>
        </w:r>
      </w:ins>
    </w:p>
    <w:p w:rsidR="00943779" w:rsidRPr="00943779" w:rsidRDefault="00943779" w:rsidP="00943779">
      <w:pPr>
        <w:shd w:val="clear" w:color="auto" w:fill="FFFFFF"/>
        <w:spacing w:after="0" w:line="240" w:lineRule="auto"/>
        <w:rPr>
          <w:ins w:id="12" w:author="Unknown"/>
          <w:rFonts w:ascii="Open Sans" w:eastAsia="Times New Roman" w:hAnsi="Open Sans" w:cs="Times New Roman"/>
          <w:color w:val="000000" w:themeColor="text1"/>
          <w:sz w:val="21"/>
          <w:szCs w:val="21"/>
        </w:rPr>
      </w:pPr>
      <w:ins w:id="13" w:author="Unknown">
        <w:r w:rsidRPr="00943779">
          <w:rPr>
            <w:rFonts w:ascii="Open Sans" w:eastAsia="Times New Roman" w:hAnsi="Open Sans" w:cs="Times New Roman"/>
            <w:b/>
            <w:bCs/>
            <w:color w:val="000000" w:themeColor="text1"/>
            <w:sz w:val="24"/>
            <w:szCs w:val="24"/>
          </w:rPr>
          <w:t xml:space="preserve">Administrator </w:t>
        </w:r>
        <w:proofErr w:type="gramStart"/>
        <w:r w:rsidRPr="00943779">
          <w:rPr>
            <w:rFonts w:ascii="Open Sans" w:eastAsia="Times New Roman" w:hAnsi="Open Sans" w:cs="Times New Roman"/>
            <w:b/>
            <w:bCs/>
            <w:color w:val="000000" w:themeColor="text1"/>
            <w:sz w:val="24"/>
            <w:szCs w:val="24"/>
          </w:rPr>
          <w:t>module :</w:t>
        </w:r>
        <w:proofErr w:type="gramEnd"/>
        <w:r w:rsidRPr="00943779">
          <w:rPr>
            <w:rFonts w:ascii="Open Sans" w:eastAsia="Times New Roman" w:hAnsi="Open Sans" w:cs="Times New Roman"/>
            <w:b/>
            <w:bCs/>
            <w:color w:val="000000" w:themeColor="text1"/>
            <w:sz w:val="24"/>
            <w:szCs w:val="24"/>
          </w:rPr>
          <w:t> </w:t>
        </w:r>
      </w:ins>
    </w:p>
    <w:p w:rsidR="00943779" w:rsidRPr="00943779" w:rsidRDefault="00943779" w:rsidP="00943779">
      <w:pPr>
        <w:shd w:val="clear" w:color="auto" w:fill="FFFFFF"/>
        <w:spacing w:after="0" w:line="240" w:lineRule="auto"/>
        <w:rPr>
          <w:ins w:id="14" w:author="Unknown"/>
          <w:rFonts w:ascii="Open Sans" w:eastAsia="Times New Roman" w:hAnsi="Open Sans" w:cs="Times New Roman"/>
          <w:color w:val="000000" w:themeColor="text1"/>
          <w:sz w:val="21"/>
          <w:szCs w:val="21"/>
        </w:rPr>
      </w:pPr>
      <w:ins w:id="15" w:author="Unknown">
        <w:r w:rsidRPr="00943779">
          <w:rPr>
            <w:rFonts w:ascii="Open Sans" w:eastAsia="Times New Roman" w:hAnsi="Open Sans" w:cs="Times New Roman"/>
            <w:b/>
            <w:bCs/>
            <w:color w:val="000000" w:themeColor="text1"/>
            <w:sz w:val="24"/>
            <w:szCs w:val="24"/>
          </w:rPr>
          <w:br/>
        </w:r>
        <w:r w:rsidRPr="00943779">
          <w:rPr>
            <w:rFonts w:ascii="Open Sans" w:eastAsia="Times New Roman" w:hAnsi="Open Sans" w:cs="Times New Roman"/>
            <w:color w:val="000000" w:themeColor="text1"/>
            <w:sz w:val="24"/>
            <w:szCs w:val="24"/>
          </w:rPr>
          <w:t>This module provides administrator related functionality like from this module use can add route information, bus information, train information, flight information, tour packages, travel packages, bus seat details, etc. From this module Admin can view daily, weekly and monthly report. This module is develop for admin of the website and admin can add, delete, edit and view the data related to places, travels, routes, bookings from this module.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4"/>
            <w:szCs w:val="24"/>
          </w:rPr>
          <w:t>a. Manage user information.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4"/>
            <w:szCs w:val="24"/>
          </w:rPr>
          <w:t>b. Update information.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4"/>
            <w:szCs w:val="24"/>
          </w:rPr>
          <w:t>c. Manage Trips.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4"/>
            <w:szCs w:val="24"/>
          </w:rPr>
          <w:t>d. Manage Transportation.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4"/>
            <w:szCs w:val="24"/>
          </w:rPr>
          <w:t>e. Manage hotel, Bookings.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lastRenderedPageBreak/>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b/>
            <w:bCs/>
            <w:color w:val="000000" w:themeColor="text1"/>
            <w:sz w:val="24"/>
            <w:szCs w:val="24"/>
          </w:rPr>
          <w:t>Hotel Module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4"/>
            <w:szCs w:val="24"/>
          </w:rPr>
          <w:t>Details of the hotels in which the accommodation of the customer will be done during the tours. Details like availability of meals, station-pickup and drop facility and</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4"/>
            <w:szCs w:val="24"/>
          </w:rPr>
          <w:t>contact no. of the hotels are also provided to the customers on special request.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4"/>
            <w:szCs w:val="24"/>
          </w:rPr>
          <w:t>a. Registration (as user)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4"/>
            <w:szCs w:val="24"/>
          </w:rPr>
          <w:t>b. Registration (as Hotel)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4"/>
            <w:szCs w:val="24"/>
          </w:rPr>
          <w:t>c. Search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b/>
            <w:bCs/>
            <w:color w:val="000000" w:themeColor="text1"/>
            <w:sz w:val="24"/>
            <w:szCs w:val="24"/>
          </w:rPr>
          <w:t>Transportation Module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4"/>
            <w:szCs w:val="24"/>
          </w:rPr>
          <w:t>a. Flight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4"/>
            <w:szCs w:val="24"/>
          </w:rPr>
          <w:t>b. Train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4"/>
            <w:szCs w:val="24"/>
          </w:rPr>
          <w:t>c. Bus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b/>
            <w:bCs/>
            <w:color w:val="000000" w:themeColor="text1"/>
            <w:sz w:val="24"/>
            <w:szCs w:val="24"/>
          </w:rPr>
          <w:t>Package Modules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4"/>
            <w:szCs w:val="24"/>
          </w:rPr>
          <w:t>User can view different tour packages available for tourist. User can select any packages from this module he can also check the details of various travel agencies. A user can select any travel agency from this module.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b/>
            <w:bCs/>
            <w:color w:val="000000" w:themeColor="text1"/>
            <w:sz w:val="24"/>
            <w:szCs w:val="24"/>
          </w:rPr>
          <w:t xml:space="preserve">Testimonials </w:t>
        </w:r>
        <w:proofErr w:type="gramStart"/>
        <w:r w:rsidRPr="00943779">
          <w:rPr>
            <w:rFonts w:ascii="Open Sans" w:eastAsia="Times New Roman" w:hAnsi="Open Sans" w:cs="Times New Roman"/>
            <w:b/>
            <w:bCs/>
            <w:color w:val="000000" w:themeColor="text1"/>
            <w:sz w:val="24"/>
            <w:szCs w:val="24"/>
          </w:rPr>
          <w:t>module :</w:t>
        </w:r>
        <w:proofErr w:type="gramEnd"/>
        <w:r w:rsidRPr="00943779">
          <w:rPr>
            <w:rFonts w:ascii="Open Sans" w:eastAsia="Times New Roman" w:hAnsi="Open Sans" w:cs="Times New Roman"/>
            <w:b/>
            <w:bCs/>
            <w:color w:val="000000" w:themeColor="text1"/>
            <w:sz w:val="24"/>
            <w:szCs w:val="24"/>
          </w:rPr>
          <w:t>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4"/>
            <w:szCs w:val="24"/>
          </w:rPr>
          <w:t>This is testimonials module where passenger can post feedback after the journey and they can share their experience. Users of this application can post their opinions, complaints and suggestions regarding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4"/>
            <w:szCs w:val="24"/>
          </w:rPr>
          <w:t>a. Photos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4"/>
            <w:szCs w:val="24"/>
          </w:rPr>
          <w:t>b. Videos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b/>
            <w:bCs/>
            <w:color w:val="000000" w:themeColor="text1"/>
            <w:sz w:val="24"/>
            <w:szCs w:val="24"/>
          </w:rPr>
          <w:t>Payment Module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4"/>
            <w:szCs w:val="24"/>
          </w:rPr>
          <w:t>a. pay payment through PayPal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4"/>
            <w:szCs w:val="24"/>
          </w:rPr>
          <w:t>b. pay payment through Draft</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b/>
            <w:bCs/>
            <w:color w:val="000000" w:themeColor="text1"/>
            <w:sz w:val="24"/>
            <w:szCs w:val="24"/>
          </w:rPr>
          <w:t>Search Module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lastRenderedPageBreak/>
          <w:br/>
        </w:r>
        <w:r w:rsidRPr="00943779">
          <w:rPr>
            <w:rFonts w:ascii="Open Sans" w:eastAsia="Times New Roman" w:hAnsi="Open Sans" w:cs="Times New Roman"/>
            <w:color w:val="000000" w:themeColor="text1"/>
            <w:sz w:val="24"/>
            <w:szCs w:val="24"/>
          </w:rPr>
          <w:t>a. search City wise hotels, flights, packages, bus, rails and events.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b/>
            <w:bCs/>
            <w:color w:val="000000" w:themeColor="text1"/>
            <w:sz w:val="24"/>
            <w:szCs w:val="24"/>
          </w:rPr>
          <w:t>Routes module: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4"/>
            <w:szCs w:val="24"/>
          </w:rPr>
          <w:t>This will display the route information of Source location and destination location. Use can also check bust routes for his destination. User can check bust rout train tout and car rout for his journey and can select any rout packages from the available tour packages. From this module use can also get information related to various routes connecting sources and destinations. For each route, information such as source, destination, fare, reservation details, pick up points etc are provides.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b/>
            <w:bCs/>
            <w:color w:val="000000" w:themeColor="text1"/>
            <w:sz w:val="24"/>
            <w:szCs w:val="24"/>
          </w:rPr>
          <w:t>Reservations module: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4"/>
            <w:szCs w:val="24"/>
          </w:rPr>
          <w:t>This module is for passengers where passenger can reserve the seats by making payment. Using this module user can book bus ticket or train ticket. From this module user can also book tickets or cancel previously booked tickets. The module maintains the details of all reservations made so far and allows administrator to either confirm or reject the bookings. </w:t>
        </w:r>
        <w:r w:rsidRPr="00943779">
          <w:rPr>
            <w:rFonts w:ascii="Open Sans" w:eastAsia="Times New Roman" w:hAnsi="Open Sans" w:cs="Times New Roman"/>
            <w:color w:val="000000" w:themeColor="text1"/>
            <w:sz w:val="21"/>
            <w:szCs w:val="21"/>
          </w:rPr>
          <w:br/>
        </w:r>
        <w:proofErr w:type="gramStart"/>
        <w:r w:rsidRPr="00943779">
          <w:rPr>
            <w:rFonts w:ascii="Open Sans" w:eastAsia="Times New Roman" w:hAnsi="Open Sans" w:cs="Times New Roman"/>
            <w:color w:val="000000" w:themeColor="text1"/>
            <w:sz w:val="24"/>
            <w:szCs w:val="24"/>
          </w:rPr>
          <w:t>this</w:t>
        </w:r>
        <w:proofErr w:type="gramEnd"/>
        <w:r w:rsidRPr="00943779">
          <w:rPr>
            <w:rFonts w:ascii="Open Sans" w:eastAsia="Times New Roman" w:hAnsi="Open Sans" w:cs="Times New Roman"/>
            <w:color w:val="000000" w:themeColor="text1"/>
            <w:sz w:val="24"/>
            <w:szCs w:val="24"/>
          </w:rPr>
          <w:t xml:space="preserve"> portal and services to the administrator. Accordingly, the administrator can take various steps to act on the complaints and suggestions.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b/>
            <w:bCs/>
            <w:color w:val="000000" w:themeColor="text1"/>
            <w:sz w:val="24"/>
            <w:szCs w:val="24"/>
          </w:rPr>
          <w:t xml:space="preserve">Tour </w:t>
        </w:r>
        <w:proofErr w:type="gramStart"/>
        <w:r w:rsidRPr="00943779">
          <w:rPr>
            <w:rFonts w:ascii="Open Sans" w:eastAsia="Times New Roman" w:hAnsi="Open Sans" w:cs="Times New Roman"/>
            <w:b/>
            <w:bCs/>
            <w:color w:val="000000" w:themeColor="text1"/>
            <w:sz w:val="24"/>
            <w:szCs w:val="24"/>
          </w:rPr>
          <w:t>Details :</w:t>
        </w:r>
        <w:proofErr w:type="gramEnd"/>
        <w:r w:rsidRPr="00943779">
          <w:rPr>
            <w:rFonts w:ascii="Open Sans" w:eastAsia="Times New Roman" w:hAnsi="Open Sans" w:cs="Times New Roman"/>
            <w:b/>
            <w:bCs/>
            <w:color w:val="000000" w:themeColor="text1"/>
            <w:sz w:val="24"/>
            <w:szCs w:val="24"/>
          </w:rPr>
          <w:t>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4"/>
            <w:szCs w:val="24"/>
          </w:rPr>
          <w:t>Details of different types of tours which includes tours like family tours, couple tours, general tours, date and time of departure and the fair of the tours etc are maintained. As the customer ask for the details of a particular tour, the tours and travel management system gives the details of the related place where tourist wants to go and the date and time of the tour, no. of seats available of that particular tour, fair of the tour, details of discount on a particular tour package if any. Details of the pick-up facilities and the drop facilities are also maintained if any. </w:t>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r w:rsidRPr="00943779">
          <w:rPr>
            <w:rFonts w:ascii="Open Sans" w:eastAsia="Times New Roman" w:hAnsi="Open Sans" w:cs="Times New Roman"/>
            <w:color w:val="000000" w:themeColor="text1"/>
            <w:sz w:val="21"/>
            <w:szCs w:val="21"/>
          </w:rPr>
          <w:br/>
        </w:r>
      </w:ins>
    </w:p>
    <w:p w:rsidR="00943779" w:rsidRPr="00943779" w:rsidRDefault="00943779" w:rsidP="00943779">
      <w:pPr>
        <w:shd w:val="clear" w:color="auto" w:fill="FFFFFF"/>
        <w:spacing w:before="100" w:beforeAutospacing="1" w:after="100" w:afterAutospacing="1" w:line="240" w:lineRule="auto"/>
        <w:outlineLvl w:val="2"/>
        <w:rPr>
          <w:ins w:id="16" w:author="Unknown"/>
          <w:rFonts w:ascii="Open Sans" w:eastAsia="Times New Roman" w:hAnsi="Open Sans" w:cs="Times New Roman"/>
          <w:b/>
          <w:bCs/>
          <w:color w:val="000000" w:themeColor="text1"/>
          <w:sz w:val="26"/>
          <w:szCs w:val="26"/>
        </w:rPr>
      </w:pPr>
      <w:bookmarkStart w:id="17" w:name="TOC-DFD---DATA-FLOW-DIAGRAM-OF-TOURS-AND"/>
      <w:bookmarkEnd w:id="17"/>
      <w:ins w:id="18" w:author="Unknown">
        <w:r w:rsidRPr="00943779">
          <w:rPr>
            <w:rFonts w:ascii="Open Sans" w:eastAsia="Times New Roman" w:hAnsi="Open Sans" w:cs="Times New Roman"/>
            <w:b/>
            <w:bCs/>
            <w:color w:val="000000" w:themeColor="text1"/>
            <w:sz w:val="26"/>
            <w:szCs w:val="26"/>
          </w:rPr>
          <w:t xml:space="preserve">DFD </w:t>
        </w:r>
        <w:proofErr w:type="gramStart"/>
        <w:r w:rsidRPr="00943779">
          <w:rPr>
            <w:rFonts w:ascii="Open Sans" w:eastAsia="Times New Roman" w:hAnsi="Open Sans" w:cs="Times New Roman"/>
            <w:b/>
            <w:bCs/>
            <w:color w:val="000000" w:themeColor="text1"/>
            <w:sz w:val="26"/>
            <w:szCs w:val="26"/>
          </w:rPr>
          <w:t>-  DATA</w:t>
        </w:r>
        <w:proofErr w:type="gramEnd"/>
        <w:r w:rsidRPr="00943779">
          <w:rPr>
            <w:rFonts w:ascii="Open Sans" w:eastAsia="Times New Roman" w:hAnsi="Open Sans" w:cs="Times New Roman"/>
            <w:b/>
            <w:bCs/>
            <w:color w:val="000000" w:themeColor="text1"/>
            <w:sz w:val="26"/>
            <w:szCs w:val="26"/>
          </w:rPr>
          <w:t xml:space="preserve"> FLOW DIAGRAM OF TOURS AND TRAVEL MANAGEMENT SYSTEM</w:t>
        </w:r>
      </w:ins>
    </w:p>
    <w:p w:rsidR="00943779" w:rsidRPr="00943779" w:rsidRDefault="00943779" w:rsidP="00943779">
      <w:pPr>
        <w:shd w:val="clear" w:color="auto" w:fill="FFFFFF"/>
        <w:spacing w:after="0" w:line="240" w:lineRule="auto"/>
        <w:rPr>
          <w:ins w:id="19" w:author="Unknown"/>
          <w:rFonts w:ascii="Open Sans" w:eastAsia="Times New Roman" w:hAnsi="Open Sans" w:cs="Times New Roman"/>
          <w:color w:val="000000" w:themeColor="text1"/>
          <w:sz w:val="21"/>
          <w:szCs w:val="21"/>
        </w:rPr>
      </w:pPr>
      <w:ins w:id="20" w:author="Unknown">
        <w:r w:rsidRPr="00943779">
          <w:rPr>
            <w:rFonts w:ascii="Open Sans" w:eastAsia="Times New Roman" w:hAnsi="Open Sans" w:cs="Times New Roman"/>
            <w:b/>
            <w:bCs/>
            <w:color w:val="000000" w:themeColor="text1"/>
            <w:sz w:val="21"/>
            <w:szCs w:val="21"/>
          </w:rPr>
          <w:t>CONTEXT LEVEL DFD</w:t>
        </w:r>
      </w:ins>
    </w:p>
    <w:p w:rsidR="00943779" w:rsidRPr="00943779" w:rsidRDefault="00943779" w:rsidP="00943779">
      <w:pPr>
        <w:shd w:val="clear" w:color="auto" w:fill="FFFFFF"/>
        <w:spacing w:after="0" w:line="240" w:lineRule="auto"/>
        <w:rPr>
          <w:ins w:id="21" w:author="Unknown"/>
          <w:rFonts w:ascii="Open Sans" w:eastAsia="Times New Roman" w:hAnsi="Open Sans" w:cs="Times New Roman"/>
          <w:color w:val="000000" w:themeColor="text1"/>
          <w:sz w:val="21"/>
          <w:szCs w:val="21"/>
        </w:rPr>
      </w:pPr>
      <w:r w:rsidRPr="00943779">
        <w:rPr>
          <w:rFonts w:ascii="Open Sans" w:eastAsia="Times New Roman" w:hAnsi="Open Sans" w:cs="Times New Roman"/>
          <w:noProof/>
          <w:color w:val="000000" w:themeColor="text1"/>
          <w:sz w:val="21"/>
          <w:szCs w:val="21"/>
        </w:rPr>
        <w:lastRenderedPageBreak/>
        <w:drawing>
          <wp:inline distT="0" distB="0" distL="0" distR="0">
            <wp:extent cx="6687714" cy="4667693"/>
            <wp:effectExtent l="19050" t="0" r="0" b="0"/>
            <wp:docPr id="1" name="Picture 1" descr="CONTEXT LEVEL DFD - TOURS AND TRAVELS MANAGEMENT SYSTE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LEVEL DFD - TOURS AND TRAVELS MANAGEMENT SYSTEM">
                      <a:hlinkClick r:id="rId6"/>
                    </pic:cNvPr>
                    <pic:cNvPicPr>
                      <a:picLocks noChangeAspect="1" noChangeArrowheads="1"/>
                    </pic:cNvPicPr>
                  </pic:nvPicPr>
                  <pic:blipFill>
                    <a:blip r:embed="rId7"/>
                    <a:srcRect/>
                    <a:stretch>
                      <a:fillRect/>
                    </a:stretch>
                  </pic:blipFill>
                  <pic:spPr bwMode="auto">
                    <a:xfrm>
                      <a:off x="0" y="0"/>
                      <a:ext cx="6704829" cy="4679639"/>
                    </a:xfrm>
                    <a:prstGeom prst="rect">
                      <a:avLst/>
                    </a:prstGeom>
                    <a:noFill/>
                    <a:ln w="9525">
                      <a:noFill/>
                      <a:miter lim="800000"/>
                      <a:headEnd/>
                      <a:tailEnd/>
                    </a:ln>
                  </pic:spPr>
                </pic:pic>
              </a:graphicData>
            </a:graphic>
          </wp:inline>
        </w:drawing>
      </w:r>
    </w:p>
    <w:p w:rsidR="00943779" w:rsidRPr="00943779" w:rsidRDefault="00943779" w:rsidP="00943779">
      <w:pPr>
        <w:shd w:val="clear" w:color="auto" w:fill="FFFFFF"/>
        <w:spacing w:after="240" w:line="240" w:lineRule="auto"/>
        <w:rPr>
          <w:ins w:id="22" w:author="Unknown"/>
          <w:rFonts w:ascii="Open Sans" w:eastAsia="Times New Roman" w:hAnsi="Open Sans" w:cs="Times New Roman"/>
          <w:color w:val="000000" w:themeColor="text1"/>
          <w:sz w:val="21"/>
          <w:szCs w:val="21"/>
        </w:rPr>
      </w:pPr>
    </w:p>
    <w:p w:rsidR="00943779" w:rsidRPr="00943779" w:rsidRDefault="00943779" w:rsidP="00943779">
      <w:pPr>
        <w:shd w:val="clear" w:color="auto" w:fill="FFFFFF"/>
        <w:spacing w:after="0" w:line="240" w:lineRule="auto"/>
        <w:rPr>
          <w:ins w:id="23" w:author="Unknown"/>
          <w:rFonts w:ascii="Open Sans" w:eastAsia="Times New Roman" w:hAnsi="Open Sans" w:cs="Times New Roman"/>
          <w:color w:val="000000" w:themeColor="text1"/>
          <w:sz w:val="21"/>
          <w:szCs w:val="21"/>
        </w:rPr>
      </w:pPr>
    </w:p>
    <w:p w:rsidR="00943779" w:rsidRPr="00943779" w:rsidRDefault="00943779" w:rsidP="00943779">
      <w:pPr>
        <w:shd w:val="clear" w:color="auto" w:fill="FFFFFF"/>
        <w:spacing w:after="0" w:line="240" w:lineRule="auto"/>
        <w:rPr>
          <w:ins w:id="24" w:author="Unknown"/>
          <w:rFonts w:ascii="Open Sans" w:eastAsia="Times New Roman" w:hAnsi="Open Sans" w:cs="Times New Roman"/>
          <w:color w:val="000000" w:themeColor="text1"/>
          <w:sz w:val="21"/>
          <w:szCs w:val="21"/>
        </w:rPr>
      </w:pPr>
      <w:ins w:id="25" w:author="Unknown">
        <w:r w:rsidRPr="00943779">
          <w:rPr>
            <w:rFonts w:ascii="Open Sans" w:eastAsia="Times New Roman" w:hAnsi="Open Sans" w:cs="Times New Roman"/>
            <w:b/>
            <w:bCs/>
            <w:color w:val="000000" w:themeColor="text1"/>
            <w:sz w:val="24"/>
            <w:szCs w:val="24"/>
          </w:rPr>
          <w:t>ADMIN LEVEL 1 DFD</w:t>
        </w:r>
      </w:ins>
    </w:p>
    <w:p w:rsidR="00943779" w:rsidRPr="00943779" w:rsidRDefault="00943779" w:rsidP="00943779">
      <w:pPr>
        <w:shd w:val="clear" w:color="auto" w:fill="FFFFFF"/>
        <w:spacing w:after="0" w:line="240" w:lineRule="auto"/>
        <w:rPr>
          <w:ins w:id="26" w:author="Unknown"/>
          <w:rFonts w:ascii="Open Sans" w:eastAsia="Times New Roman" w:hAnsi="Open Sans" w:cs="Times New Roman"/>
          <w:color w:val="000000" w:themeColor="text1"/>
          <w:sz w:val="21"/>
          <w:szCs w:val="21"/>
        </w:rPr>
      </w:pPr>
    </w:p>
    <w:p w:rsidR="00943779" w:rsidRPr="00943779" w:rsidRDefault="00943779" w:rsidP="00943779">
      <w:pPr>
        <w:shd w:val="clear" w:color="auto" w:fill="FFFFFF"/>
        <w:spacing w:after="0" w:line="240" w:lineRule="auto"/>
        <w:rPr>
          <w:ins w:id="27" w:author="Unknown"/>
          <w:rFonts w:ascii="Open Sans" w:eastAsia="Times New Roman" w:hAnsi="Open Sans" w:cs="Times New Roman"/>
          <w:b/>
          <w:bCs/>
          <w:color w:val="000000" w:themeColor="text1"/>
          <w:sz w:val="24"/>
          <w:szCs w:val="24"/>
        </w:rPr>
      </w:pPr>
      <w:r w:rsidRPr="00943779">
        <w:rPr>
          <w:rFonts w:ascii="Open Sans" w:eastAsia="Times New Roman" w:hAnsi="Open Sans" w:cs="Times New Roman"/>
          <w:b/>
          <w:bCs/>
          <w:noProof/>
          <w:color w:val="000000" w:themeColor="text1"/>
          <w:sz w:val="24"/>
          <w:szCs w:val="24"/>
        </w:rPr>
        <w:lastRenderedPageBreak/>
        <w:drawing>
          <wp:inline distT="0" distB="0" distL="0" distR="0">
            <wp:extent cx="5191125" cy="5572125"/>
            <wp:effectExtent l="19050" t="0" r="9525" b="0"/>
            <wp:docPr id="2" name="Picture 2" descr="1 LEVEL DFD - TOURS AND TRAVELS MANAGEMENT SYSTE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LEVEL DFD - TOURS AND TRAVELS MANAGEMENT SYSTEM">
                      <a:hlinkClick r:id="rId8"/>
                    </pic:cNvPr>
                    <pic:cNvPicPr>
                      <a:picLocks noChangeAspect="1" noChangeArrowheads="1"/>
                    </pic:cNvPicPr>
                  </pic:nvPicPr>
                  <pic:blipFill>
                    <a:blip r:embed="rId9"/>
                    <a:srcRect/>
                    <a:stretch>
                      <a:fillRect/>
                    </a:stretch>
                  </pic:blipFill>
                  <pic:spPr bwMode="auto">
                    <a:xfrm>
                      <a:off x="0" y="0"/>
                      <a:ext cx="5191125" cy="5572125"/>
                    </a:xfrm>
                    <a:prstGeom prst="rect">
                      <a:avLst/>
                    </a:prstGeom>
                    <a:noFill/>
                    <a:ln w="9525">
                      <a:noFill/>
                      <a:miter lim="800000"/>
                      <a:headEnd/>
                      <a:tailEnd/>
                    </a:ln>
                  </pic:spPr>
                </pic:pic>
              </a:graphicData>
            </a:graphic>
          </wp:inline>
        </w:drawing>
      </w:r>
    </w:p>
    <w:p w:rsidR="00943779" w:rsidRPr="00943779" w:rsidRDefault="00943779" w:rsidP="00943779">
      <w:pPr>
        <w:shd w:val="clear" w:color="auto" w:fill="FFFFFF"/>
        <w:spacing w:after="0" w:line="240" w:lineRule="auto"/>
        <w:rPr>
          <w:ins w:id="28" w:author="Unknown"/>
          <w:rFonts w:ascii="Open Sans" w:eastAsia="Times New Roman" w:hAnsi="Open Sans" w:cs="Times New Roman"/>
          <w:color w:val="000000" w:themeColor="text1"/>
          <w:sz w:val="21"/>
          <w:szCs w:val="21"/>
        </w:rPr>
      </w:pPr>
    </w:p>
    <w:p w:rsidR="00943779" w:rsidRPr="00943779" w:rsidRDefault="00943779" w:rsidP="00943779">
      <w:pPr>
        <w:shd w:val="clear" w:color="auto" w:fill="FFFFFF"/>
        <w:spacing w:after="0" w:line="240" w:lineRule="auto"/>
        <w:rPr>
          <w:ins w:id="29" w:author="Unknown"/>
          <w:rFonts w:ascii="Open Sans" w:eastAsia="Times New Roman" w:hAnsi="Open Sans" w:cs="Times New Roman"/>
          <w:color w:val="000000" w:themeColor="text1"/>
          <w:sz w:val="21"/>
          <w:szCs w:val="21"/>
        </w:rPr>
      </w:pPr>
    </w:p>
    <w:p w:rsidR="00943779" w:rsidRPr="00943779" w:rsidRDefault="00943779" w:rsidP="00943779">
      <w:pPr>
        <w:shd w:val="clear" w:color="auto" w:fill="FFFFFF"/>
        <w:spacing w:after="0" w:line="240" w:lineRule="auto"/>
        <w:rPr>
          <w:ins w:id="30" w:author="Unknown"/>
          <w:rFonts w:ascii="Open Sans" w:eastAsia="Times New Roman" w:hAnsi="Open Sans" w:cs="Times New Roman"/>
          <w:color w:val="000000" w:themeColor="text1"/>
          <w:sz w:val="21"/>
          <w:szCs w:val="21"/>
        </w:rPr>
      </w:pPr>
    </w:p>
    <w:p w:rsidR="00943779" w:rsidRPr="00943779" w:rsidRDefault="00943779" w:rsidP="00943779">
      <w:pPr>
        <w:shd w:val="clear" w:color="auto" w:fill="FFFFFF"/>
        <w:spacing w:after="0" w:line="240" w:lineRule="auto"/>
        <w:rPr>
          <w:ins w:id="31" w:author="Unknown"/>
          <w:rFonts w:ascii="Open Sans" w:eastAsia="Times New Roman" w:hAnsi="Open Sans" w:cs="Times New Roman"/>
          <w:color w:val="000000" w:themeColor="text1"/>
          <w:sz w:val="21"/>
          <w:szCs w:val="21"/>
        </w:rPr>
      </w:pPr>
    </w:p>
    <w:p w:rsidR="00943779" w:rsidRPr="00943779" w:rsidRDefault="00943779" w:rsidP="00943779">
      <w:pPr>
        <w:shd w:val="clear" w:color="auto" w:fill="FFFFFF"/>
        <w:spacing w:after="0" w:line="240" w:lineRule="auto"/>
        <w:rPr>
          <w:ins w:id="32" w:author="Unknown"/>
          <w:rFonts w:ascii="Open Sans" w:eastAsia="Times New Roman" w:hAnsi="Open Sans" w:cs="Times New Roman"/>
          <w:color w:val="000000" w:themeColor="text1"/>
          <w:sz w:val="21"/>
          <w:szCs w:val="21"/>
        </w:rPr>
      </w:pPr>
      <w:ins w:id="33" w:author="Unknown">
        <w:r w:rsidRPr="00943779">
          <w:rPr>
            <w:rFonts w:ascii="Open Sans" w:eastAsia="Times New Roman" w:hAnsi="Open Sans" w:cs="Times New Roman"/>
            <w:b/>
            <w:bCs/>
            <w:color w:val="000000" w:themeColor="text1"/>
            <w:sz w:val="24"/>
            <w:szCs w:val="24"/>
          </w:rPr>
          <w:t>USER LEVEL 1 DED</w:t>
        </w:r>
      </w:ins>
    </w:p>
    <w:p w:rsidR="00943779" w:rsidRPr="00943779" w:rsidRDefault="00943779" w:rsidP="00943779">
      <w:pPr>
        <w:shd w:val="clear" w:color="auto" w:fill="FFFFFF"/>
        <w:spacing w:after="0" w:line="240" w:lineRule="auto"/>
        <w:rPr>
          <w:ins w:id="34" w:author="Unknown"/>
          <w:rFonts w:ascii="Open Sans" w:eastAsia="Times New Roman" w:hAnsi="Open Sans" w:cs="Times New Roman"/>
          <w:color w:val="000000" w:themeColor="text1"/>
          <w:sz w:val="21"/>
          <w:szCs w:val="21"/>
        </w:rPr>
      </w:pPr>
    </w:p>
    <w:p w:rsidR="00943779" w:rsidRPr="00943779" w:rsidRDefault="00943779" w:rsidP="00943779">
      <w:pPr>
        <w:shd w:val="clear" w:color="auto" w:fill="FFFFFF"/>
        <w:spacing w:after="0" w:line="240" w:lineRule="auto"/>
        <w:rPr>
          <w:ins w:id="35" w:author="Unknown"/>
          <w:rFonts w:ascii="Open Sans" w:eastAsia="Times New Roman" w:hAnsi="Open Sans" w:cs="Times New Roman"/>
          <w:b/>
          <w:bCs/>
          <w:color w:val="000000" w:themeColor="text1"/>
          <w:sz w:val="24"/>
          <w:szCs w:val="24"/>
        </w:rPr>
      </w:pPr>
      <w:r w:rsidRPr="00943779">
        <w:rPr>
          <w:rFonts w:ascii="Open Sans" w:eastAsia="Times New Roman" w:hAnsi="Open Sans" w:cs="Times New Roman"/>
          <w:b/>
          <w:bCs/>
          <w:noProof/>
          <w:color w:val="000000" w:themeColor="text1"/>
          <w:sz w:val="24"/>
          <w:szCs w:val="24"/>
        </w:rPr>
        <w:lastRenderedPageBreak/>
        <w:drawing>
          <wp:inline distT="0" distB="0" distL="0" distR="0">
            <wp:extent cx="5095875" cy="4543425"/>
            <wp:effectExtent l="19050" t="0" r="9525" b="0"/>
            <wp:docPr id="3" name="Picture 3" descr="1 LEVEL DFD - USER - TOURS AND TRAVELS MANAGEMENT SYSTE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LEVEL DFD - USER - TOURS AND TRAVELS MANAGEMENT SYSTEM">
                      <a:hlinkClick r:id="rId10"/>
                    </pic:cNvPr>
                    <pic:cNvPicPr>
                      <a:picLocks noChangeAspect="1" noChangeArrowheads="1"/>
                    </pic:cNvPicPr>
                  </pic:nvPicPr>
                  <pic:blipFill>
                    <a:blip r:embed="rId11"/>
                    <a:srcRect/>
                    <a:stretch>
                      <a:fillRect/>
                    </a:stretch>
                  </pic:blipFill>
                  <pic:spPr bwMode="auto">
                    <a:xfrm>
                      <a:off x="0" y="0"/>
                      <a:ext cx="5095875" cy="4543425"/>
                    </a:xfrm>
                    <a:prstGeom prst="rect">
                      <a:avLst/>
                    </a:prstGeom>
                    <a:noFill/>
                    <a:ln w="9525">
                      <a:noFill/>
                      <a:miter lim="800000"/>
                      <a:headEnd/>
                      <a:tailEnd/>
                    </a:ln>
                  </pic:spPr>
                </pic:pic>
              </a:graphicData>
            </a:graphic>
          </wp:inline>
        </w:drawing>
      </w:r>
    </w:p>
    <w:p w:rsidR="00943779" w:rsidRPr="00943779" w:rsidRDefault="00943779" w:rsidP="00943779">
      <w:pPr>
        <w:shd w:val="clear" w:color="auto" w:fill="FFFFFF"/>
        <w:spacing w:after="0" w:line="240" w:lineRule="auto"/>
        <w:rPr>
          <w:ins w:id="36" w:author="Unknown"/>
          <w:rFonts w:ascii="Open Sans" w:eastAsia="Times New Roman" w:hAnsi="Open Sans" w:cs="Times New Roman"/>
          <w:color w:val="000000" w:themeColor="text1"/>
          <w:sz w:val="21"/>
          <w:szCs w:val="21"/>
        </w:rPr>
      </w:pPr>
    </w:p>
    <w:p w:rsidR="00943779" w:rsidRPr="00943779" w:rsidRDefault="00943779" w:rsidP="00943779">
      <w:pPr>
        <w:shd w:val="clear" w:color="auto" w:fill="FFFFFF"/>
        <w:spacing w:after="0" w:line="240" w:lineRule="auto"/>
        <w:rPr>
          <w:ins w:id="37" w:author="Unknown"/>
          <w:rFonts w:ascii="Open Sans" w:eastAsia="Times New Roman" w:hAnsi="Open Sans" w:cs="Times New Roman"/>
          <w:color w:val="000000" w:themeColor="text1"/>
          <w:sz w:val="21"/>
          <w:szCs w:val="21"/>
        </w:rPr>
      </w:pPr>
    </w:p>
    <w:p w:rsidR="00943779" w:rsidRPr="00943779" w:rsidRDefault="00943779" w:rsidP="00943779">
      <w:pPr>
        <w:shd w:val="clear" w:color="auto" w:fill="FFFFFF"/>
        <w:spacing w:after="0" w:line="240" w:lineRule="auto"/>
        <w:rPr>
          <w:ins w:id="38" w:author="Unknown"/>
          <w:rFonts w:ascii="Open Sans" w:eastAsia="Times New Roman" w:hAnsi="Open Sans" w:cs="Times New Roman"/>
          <w:color w:val="000000" w:themeColor="text1"/>
          <w:sz w:val="21"/>
          <w:szCs w:val="21"/>
        </w:rPr>
      </w:pPr>
      <w:ins w:id="39" w:author="Unknown">
        <w:r w:rsidRPr="00943779">
          <w:rPr>
            <w:rFonts w:ascii="Open Sans" w:eastAsia="Times New Roman" w:hAnsi="Open Sans" w:cs="Times New Roman"/>
            <w:b/>
            <w:bCs/>
            <w:color w:val="000000" w:themeColor="text1"/>
            <w:sz w:val="24"/>
            <w:szCs w:val="24"/>
          </w:rPr>
          <w:t>LEVEL 2 DFD</w:t>
        </w:r>
      </w:ins>
    </w:p>
    <w:p w:rsidR="00943779" w:rsidRPr="00943779" w:rsidRDefault="00943779" w:rsidP="00943779">
      <w:pPr>
        <w:shd w:val="clear" w:color="auto" w:fill="FFFFFF"/>
        <w:spacing w:after="0" w:line="240" w:lineRule="auto"/>
        <w:rPr>
          <w:ins w:id="40" w:author="Unknown"/>
          <w:rFonts w:ascii="Open Sans" w:eastAsia="Times New Roman" w:hAnsi="Open Sans" w:cs="Times New Roman"/>
          <w:color w:val="000000" w:themeColor="text1"/>
          <w:sz w:val="21"/>
          <w:szCs w:val="21"/>
        </w:rPr>
      </w:pPr>
    </w:p>
    <w:p w:rsidR="00943779" w:rsidRPr="00943779" w:rsidRDefault="00943779" w:rsidP="00943779">
      <w:pPr>
        <w:shd w:val="clear" w:color="auto" w:fill="FFFFFF"/>
        <w:spacing w:after="0" w:line="240" w:lineRule="auto"/>
        <w:rPr>
          <w:ins w:id="41" w:author="Unknown"/>
          <w:rFonts w:ascii="Open Sans" w:eastAsia="Times New Roman" w:hAnsi="Open Sans" w:cs="Times New Roman"/>
          <w:b/>
          <w:bCs/>
          <w:color w:val="000000" w:themeColor="text1"/>
          <w:sz w:val="24"/>
          <w:szCs w:val="24"/>
        </w:rPr>
      </w:pPr>
      <w:r w:rsidRPr="00943779">
        <w:rPr>
          <w:rFonts w:ascii="Open Sans" w:eastAsia="Times New Roman" w:hAnsi="Open Sans" w:cs="Times New Roman"/>
          <w:b/>
          <w:bCs/>
          <w:noProof/>
          <w:color w:val="000000" w:themeColor="text1"/>
          <w:sz w:val="24"/>
          <w:szCs w:val="24"/>
        </w:rPr>
        <w:lastRenderedPageBreak/>
        <w:drawing>
          <wp:inline distT="0" distB="0" distL="0" distR="0">
            <wp:extent cx="8315325" cy="5876925"/>
            <wp:effectExtent l="19050" t="0" r="9525" b="0"/>
            <wp:docPr id="4" name="Picture 4" descr="https://sites.google.com/site/ignoubcafinalyearprojects/_/rsrc/1479238849688/project-report/tours-and-travel-management-system-project-report/LEVEL%202%20DFD%20TOURIST%20PLACE%20-%20TOURS%20AND%20TRAVELS%20MANAGEMENT%20SYSTEM.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tes.google.com/site/ignoubcafinalyearprojects/_/rsrc/1479238849688/project-report/tours-and-travel-management-system-project-report/LEVEL%202%20DFD%20TOURIST%20PLACE%20-%20TOURS%20AND%20TRAVELS%20MANAGEMENT%20SYSTEM.jpg">
                      <a:hlinkClick r:id="rId12"/>
                    </pic:cNvPr>
                    <pic:cNvPicPr>
                      <a:picLocks noChangeAspect="1" noChangeArrowheads="1"/>
                    </pic:cNvPicPr>
                  </pic:nvPicPr>
                  <pic:blipFill>
                    <a:blip r:embed="rId13"/>
                    <a:srcRect/>
                    <a:stretch>
                      <a:fillRect/>
                    </a:stretch>
                  </pic:blipFill>
                  <pic:spPr bwMode="auto">
                    <a:xfrm>
                      <a:off x="0" y="0"/>
                      <a:ext cx="8315325" cy="5876925"/>
                    </a:xfrm>
                    <a:prstGeom prst="rect">
                      <a:avLst/>
                    </a:prstGeom>
                    <a:noFill/>
                    <a:ln w="9525">
                      <a:noFill/>
                      <a:miter lim="800000"/>
                      <a:headEnd/>
                      <a:tailEnd/>
                    </a:ln>
                  </pic:spPr>
                </pic:pic>
              </a:graphicData>
            </a:graphic>
          </wp:inline>
        </w:drawing>
      </w:r>
    </w:p>
    <w:p w:rsidR="00943779" w:rsidRPr="00943779" w:rsidRDefault="00943779" w:rsidP="00943779">
      <w:pPr>
        <w:shd w:val="clear" w:color="auto" w:fill="FFFFFF"/>
        <w:spacing w:after="0" w:line="240" w:lineRule="auto"/>
        <w:rPr>
          <w:ins w:id="42" w:author="Unknown"/>
          <w:rFonts w:ascii="Open Sans" w:eastAsia="Times New Roman" w:hAnsi="Open Sans" w:cs="Times New Roman"/>
          <w:color w:val="000000" w:themeColor="text1"/>
          <w:sz w:val="21"/>
          <w:szCs w:val="21"/>
        </w:rPr>
      </w:pPr>
    </w:p>
    <w:p w:rsidR="00943779" w:rsidRPr="00943779" w:rsidRDefault="00943779" w:rsidP="00943779">
      <w:pPr>
        <w:shd w:val="clear" w:color="auto" w:fill="FFFFFF"/>
        <w:spacing w:after="0" w:line="240" w:lineRule="auto"/>
        <w:rPr>
          <w:ins w:id="43" w:author="Unknown"/>
          <w:rFonts w:ascii="Open Sans" w:eastAsia="Times New Roman" w:hAnsi="Open Sans" w:cs="Times New Roman"/>
          <w:color w:val="000000" w:themeColor="text1"/>
          <w:sz w:val="21"/>
          <w:szCs w:val="21"/>
        </w:rPr>
      </w:pPr>
    </w:p>
    <w:p w:rsidR="00943779" w:rsidRPr="00943779" w:rsidRDefault="00943779" w:rsidP="00943779">
      <w:pPr>
        <w:shd w:val="clear" w:color="auto" w:fill="FFFFFF"/>
        <w:spacing w:after="0" w:line="240" w:lineRule="auto"/>
        <w:rPr>
          <w:ins w:id="44" w:author="Unknown"/>
          <w:rFonts w:ascii="Open Sans" w:eastAsia="Times New Roman" w:hAnsi="Open Sans" w:cs="Times New Roman"/>
          <w:color w:val="000000" w:themeColor="text1"/>
          <w:sz w:val="21"/>
          <w:szCs w:val="21"/>
        </w:rPr>
      </w:pPr>
    </w:p>
    <w:p w:rsidR="00943779" w:rsidRPr="00943779" w:rsidRDefault="00943779" w:rsidP="00943779">
      <w:pPr>
        <w:shd w:val="clear" w:color="auto" w:fill="FFFFFF"/>
        <w:spacing w:after="0" w:line="240" w:lineRule="auto"/>
        <w:rPr>
          <w:ins w:id="45" w:author="Unknown"/>
          <w:rFonts w:ascii="Open Sans" w:eastAsia="Times New Roman" w:hAnsi="Open Sans" w:cs="Times New Roman"/>
          <w:color w:val="000000" w:themeColor="text1"/>
          <w:sz w:val="21"/>
          <w:szCs w:val="21"/>
        </w:rPr>
      </w:pPr>
      <w:ins w:id="46" w:author="Unknown">
        <w:r w:rsidRPr="00943779">
          <w:rPr>
            <w:rFonts w:ascii="Open Sans" w:eastAsia="Times New Roman" w:hAnsi="Open Sans" w:cs="Times New Roman"/>
            <w:b/>
            <w:bCs/>
            <w:color w:val="000000" w:themeColor="text1"/>
            <w:sz w:val="24"/>
            <w:szCs w:val="24"/>
          </w:rPr>
          <w:t>TRANSPORTATION</w:t>
        </w:r>
      </w:ins>
    </w:p>
    <w:p w:rsidR="00943779" w:rsidRPr="00943779" w:rsidRDefault="00943779" w:rsidP="00943779">
      <w:pPr>
        <w:shd w:val="clear" w:color="auto" w:fill="FFFFFF"/>
        <w:spacing w:after="0" w:line="240" w:lineRule="auto"/>
        <w:rPr>
          <w:ins w:id="47" w:author="Unknown"/>
          <w:rFonts w:ascii="Open Sans" w:eastAsia="Times New Roman" w:hAnsi="Open Sans" w:cs="Times New Roman"/>
          <w:color w:val="000000" w:themeColor="text1"/>
          <w:sz w:val="21"/>
          <w:szCs w:val="21"/>
        </w:rPr>
      </w:pPr>
    </w:p>
    <w:p w:rsidR="00943779" w:rsidRPr="00943779" w:rsidRDefault="00943779" w:rsidP="00943779">
      <w:pPr>
        <w:shd w:val="clear" w:color="auto" w:fill="FFFFFF"/>
        <w:spacing w:after="0" w:line="240" w:lineRule="auto"/>
        <w:rPr>
          <w:ins w:id="48" w:author="Unknown"/>
          <w:rFonts w:ascii="Open Sans" w:eastAsia="Times New Roman" w:hAnsi="Open Sans" w:cs="Times New Roman"/>
          <w:b/>
          <w:bCs/>
          <w:color w:val="000000" w:themeColor="text1"/>
          <w:sz w:val="24"/>
          <w:szCs w:val="24"/>
        </w:rPr>
      </w:pPr>
      <w:r w:rsidRPr="00943779">
        <w:rPr>
          <w:rFonts w:ascii="Open Sans" w:eastAsia="Times New Roman" w:hAnsi="Open Sans" w:cs="Times New Roman"/>
          <w:b/>
          <w:bCs/>
          <w:noProof/>
          <w:color w:val="000000" w:themeColor="text1"/>
          <w:sz w:val="24"/>
          <w:szCs w:val="24"/>
        </w:rPr>
        <w:lastRenderedPageBreak/>
        <w:drawing>
          <wp:inline distT="0" distB="0" distL="0" distR="0">
            <wp:extent cx="8048625" cy="5667375"/>
            <wp:effectExtent l="19050" t="0" r="9525" b="0"/>
            <wp:docPr id="5" name="Picture 5" descr="LEVEL 2 DFD TRANSPORTATION - TOURS AND TRAVELS MANAGEMENT SYSTEM">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VEL 2 DFD TRANSPORTATION - TOURS AND TRAVELS MANAGEMENT SYSTEM">
                      <a:hlinkClick r:id="rId14"/>
                    </pic:cNvPr>
                    <pic:cNvPicPr>
                      <a:picLocks noChangeAspect="1" noChangeArrowheads="1"/>
                    </pic:cNvPicPr>
                  </pic:nvPicPr>
                  <pic:blipFill>
                    <a:blip r:embed="rId15"/>
                    <a:srcRect/>
                    <a:stretch>
                      <a:fillRect/>
                    </a:stretch>
                  </pic:blipFill>
                  <pic:spPr bwMode="auto">
                    <a:xfrm>
                      <a:off x="0" y="0"/>
                      <a:ext cx="8048625" cy="5667375"/>
                    </a:xfrm>
                    <a:prstGeom prst="rect">
                      <a:avLst/>
                    </a:prstGeom>
                    <a:noFill/>
                    <a:ln w="9525">
                      <a:noFill/>
                      <a:miter lim="800000"/>
                      <a:headEnd/>
                      <a:tailEnd/>
                    </a:ln>
                  </pic:spPr>
                </pic:pic>
              </a:graphicData>
            </a:graphic>
          </wp:inline>
        </w:drawing>
      </w:r>
    </w:p>
    <w:p w:rsidR="00943779" w:rsidRPr="00943779" w:rsidRDefault="00943779" w:rsidP="00943779">
      <w:pPr>
        <w:shd w:val="clear" w:color="auto" w:fill="FFFFFF"/>
        <w:spacing w:after="0" w:line="240" w:lineRule="auto"/>
        <w:rPr>
          <w:ins w:id="49" w:author="Unknown"/>
          <w:rFonts w:ascii="Open Sans" w:eastAsia="Times New Roman" w:hAnsi="Open Sans" w:cs="Times New Roman"/>
          <w:color w:val="000000" w:themeColor="text1"/>
          <w:sz w:val="21"/>
          <w:szCs w:val="21"/>
        </w:rPr>
      </w:pPr>
    </w:p>
    <w:p w:rsidR="00943779" w:rsidRPr="00943779" w:rsidRDefault="00943779" w:rsidP="00943779">
      <w:pPr>
        <w:shd w:val="clear" w:color="auto" w:fill="FFFFFF"/>
        <w:spacing w:after="0" w:line="240" w:lineRule="auto"/>
        <w:rPr>
          <w:ins w:id="50" w:author="Unknown"/>
          <w:rFonts w:ascii="Open Sans" w:eastAsia="Times New Roman" w:hAnsi="Open Sans" w:cs="Times New Roman"/>
          <w:color w:val="000000" w:themeColor="text1"/>
          <w:sz w:val="21"/>
          <w:szCs w:val="21"/>
        </w:rPr>
      </w:pPr>
      <w:ins w:id="51" w:author="Unknown">
        <w:r w:rsidRPr="00943779">
          <w:rPr>
            <w:rFonts w:ascii="Open Sans" w:eastAsia="Times New Roman" w:hAnsi="Open Sans" w:cs="Times New Roman"/>
            <w:b/>
            <w:bCs/>
            <w:color w:val="000000" w:themeColor="text1"/>
            <w:sz w:val="24"/>
            <w:szCs w:val="24"/>
          </w:rPr>
          <w:t>HOTEL</w:t>
        </w:r>
      </w:ins>
    </w:p>
    <w:p w:rsidR="00943779" w:rsidRPr="00943779" w:rsidRDefault="00943779" w:rsidP="00943779">
      <w:pPr>
        <w:shd w:val="clear" w:color="auto" w:fill="FFFFFF"/>
        <w:spacing w:after="0" w:line="240" w:lineRule="auto"/>
        <w:rPr>
          <w:ins w:id="52" w:author="Unknown"/>
          <w:rFonts w:ascii="Open Sans" w:eastAsia="Times New Roman" w:hAnsi="Open Sans" w:cs="Times New Roman"/>
          <w:color w:val="000000" w:themeColor="text1"/>
          <w:sz w:val="21"/>
          <w:szCs w:val="21"/>
        </w:rPr>
      </w:pPr>
      <w:ins w:id="53" w:author="Unknown">
        <w:r w:rsidRPr="00943779">
          <w:rPr>
            <w:rFonts w:ascii="Open Sans" w:eastAsia="Times New Roman" w:hAnsi="Open Sans" w:cs="Times New Roman"/>
            <w:color w:val="000000" w:themeColor="text1"/>
            <w:sz w:val="21"/>
            <w:szCs w:val="21"/>
          </w:rPr>
          <w:t>Completed project Travel Management System. Primary UITS</w:t>
        </w:r>
        <w:proofErr w:type="gramStart"/>
        <w:r w:rsidRPr="00943779">
          <w:rPr>
            <w:rFonts w:ascii="Open Sans" w:eastAsia="Times New Roman" w:hAnsi="Open Sans" w:cs="Times New Roman"/>
            <w:color w:val="000000" w:themeColor="text1"/>
            <w:sz w:val="21"/>
            <w:szCs w:val="21"/>
          </w:rPr>
          <w:t>  The</w:t>
        </w:r>
        <w:proofErr w:type="gramEnd"/>
        <w:r w:rsidRPr="00943779">
          <w:rPr>
            <w:rFonts w:ascii="Open Sans" w:eastAsia="Times New Roman" w:hAnsi="Open Sans" w:cs="Times New Roman"/>
            <w:color w:val="000000" w:themeColor="text1"/>
            <w:sz w:val="21"/>
            <w:szCs w:val="21"/>
          </w:rPr>
          <w:t xml:space="preserve"> next phase of the Travel Management System project is to distribute the travel request and Tours and Travels Management System Project ( in Asp.Net ) is a Website which is developed based on real life. It is very helpful in business applications. TRAVEL MANAGEMENT SYSTEM, Ask Latest information, Abstract, Report, Presentation (</w:t>
        </w:r>
        <w:proofErr w:type="spellStart"/>
        <w:r w:rsidRPr="00943779">
          <w:rPr>
            <w:rFonts w:ascii="Open Sans" w:eastAsia="Times New Roman" w:hAnsi="Open Sans" w:cs="Times New Roman"/>
            <w:color w:val="000000" w:themeColor="text1"/>
            <w:sz w:val="21"/>
            <w:szCs w:val="21"/>
          </w:rPr>
          <w:t>pdf</w:t>
        </w:r>
        <w:proofErr w:type="gramStart"/>
        <w:r w:rsidRPr="00943779">
          <w:rPr>
            <w:rFonts w:ascii="Open Sans" w:eastAsia="Times New Roman" w:hAnsi="Open Sans" w:cs="Times New Roman"/>
            <w:color w:val="000000" w:themeColor="text1"/>
            <w:sz w:val="21"/>
            <w:szCs w:val="21"/>
          </w:rPr>
          <w:t>,doc,ppt</w:t>
        </w:r>
        <w:proofErr w:type="spellEnd"/>
        <w:proofErr w:type="gramEnd"/>
        <w:r w:rsidRPr="00943779">
          <w:rPr>
            <w:rFonts w:ascii="Open Sans" w:eastAsia="Times New Roman" w:hAnsi="Open Sans" w:cs="Times New Roman"/>
            <w:color w:val="000000" w:themeColor="text1"/>
            <w:sz w:val="21"/>
            <w:szCs w:val="21"/>
          </w:rPr>
          <w:t>)  tours and travels management project report, Tours and Travels Project or hotel and travel management system project is designed in asp.net programming language. Main objective of this project is to Project Report on Travel and Tourism in Travel Agency  travel agents and tour operators in foreign exchange are exempt − from  Online Tourism Management System Project Report.  </w:t>
        </w:r>
      </w:ins>
    </w:p>
    <w:p w:rsidR="00943779" w:rsidRPr="00943779" w:rsidRDefault="00943779" w:rsidP="00943779">
      <w:pPr>
        <w:shd w:val="clear" w:color="auto" w:fill="FFFFFF"/>
        <w:spacing w:after="0" w:line="240" w:lineRule="auto"/>
        <w:rPr>
          <w:ins w:id="54" w:author="Unknown"/>
          <w:rFonts w:ascii="Open Sans" w:eastAsia="Times New Roman" w:hAnsi="Open Sans" w:cs="Times New Roman"/>
          <w:b/>
          <w:bCs/>
          <w:color w:val="000000" w:themeColor="text1"/>
          <w:sz w:val="24"/>
          <w:szCs w:val="24"/>
        </w:rPr>
      </w:pPr>
      <w:r w:rsidRPr="00943779">
        <w:rPr>
          <w:rFonts w:ascii="Open Sans" w:eastAsia="Times New Roman" w:hAnsi="Open Sans" w:cs="Times New Roman"/>
          <w:b/>
          <w:bCs/>
          <w:noProof/>
          <w:color w:val="000000" w:themeColor="text1"/>
          <w:sz w:val="24"/>
          <w:szCs w:val="24"/>
        </w:rPr>
        <w:lastRenderedPageBreak/>
        <w:drawing>
          <wp:inline distT="0" distB="0" distL="0" distR="0">
            <wp:extent cx="8982075" cy="6448425"/>
            <wp:effectExtent l="19050" t="0" r="9525" b="0"/>
            <wp:docPr id="6" name="Picture 6" descr="LEVEL 2 DFD HOTEL - TOURS AND TRAVELS MANAGEMENT SYSTE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VEL 2 DFD HOTEL - TOURS AND TRAVELS MANAGEMENT SYSTEM">
                      <a:hlinkClick r:id="rId16"/>
                    </pic:cNvPr>
                    <pic:cNvPicPr>
                      <a:picLocks noChangeAspect="1" noChangeArrowheads="1"/>
                    </pic:cNvPicPr>
                  </pic:nvPicPr>
                  <pic:blipFill>
                    <a:blip r:embed="rId17"/>
                    <a:srcRect/>
                    <a:stretch>
                      <a:fillRect/>
                    </a:stretch>
                  </pic:blipFill>
                  <pic:spPr bwMode="auto">
                    <a:xfrm>
                      <a:off x="0" y="0"/>
                      <a:ext cx="8982075" cy="6448425"/>
                    </a:xfrm>
                    <a:prstGeom prst="rect">
                      <a:avLst/>
                    </a:prstGeom>
                    <a:noFill/>
                    <a:ln w="9525">
                      <a:noFill/>
                      <a:miter lim="800000"/>
                      <a:headEnd/>
                      <a:tailEnd/>
                    </a:ln>
                  </pic:spPr>
                </pic:pic>
              </a:graphicData>
            </a:graphic>
          </wp:inline>
        </w:drawing>
      </w:r>
    </w:p>
    <w:p w:rsidR="00943779" w:rsidRPr="00943779" w:rsidRDefault="00943779" w:rsidP="00943779">
      <w:pPr>
        <w:shd w:val="clear" w:color="auto" w:fill="FFFFFF"/>
        <w:spacing w:after="0" w:line="240" w:lineRule="auto"/>
        <w:rPr>
          <w:ins w:id="55" w:author="Unknown"/>
          <w:rFonts w:ascii="Open Sans" w:eastAsia="Times New Roman" w:hAnsi="Open Sans" w:cs="Times New Roman"/>
          <w:color w:val="000000" w:themeColor="text1"/>
          <w:sz w:val="21"/>
          <w:szCs w:val="21"/>
        </w:rPr>
      </w:pPr>
    </w:p>
    <w:p w:rsidR="00943779" w:rsidRPr="00943779" w:rsidRDefault="00943779" w:rsidP="00943779">
      <w:pPr>
        <w:shd w:val="clear" w:color="auto" w:fill="FFFFFF"/>
        <w:spacing w:after="0" w:line="240" w:lineRule="auto"/>
        <w:rPr>
          <w:ins w:id="56" w:author="Unknown"/>
          <w:rFonts w:ascii="Open Sans" w:eastAsia="Times New Roman" w:hAnsi="Open Sans" w:cs="Times New Roman"/>
          <w:color w:val="000000" w:themeColor="text1"/>
          <w:sz w:val="21"/>
          <w:szCs w:val="21"/>
        </w:rPr>
      </w:pPr>
    </w:p>
    <w:p w:rsidR="00943779" w:rsidRPr="00943779" w:rsidRDefault="00943779" w:rsidP="00943779">
      <w:pPr>
        <w:shd w:val="clear" w:color="auto" w:fill="FFFFFF"/>
        <w:spacing w:after="0" w:line="240" w:lineRule="auto"/>
        <w:rPr>
          <w:ins w:id="57" w:author="Unknown"/>
          <w:rFonts w:ascii="Open Sans" w:eastAsia="Times New Roman" w:hAnsi="Open Sans" w:cs="Times New Roman"/>
          <w:color w:val="000000" w:themeColor="text1"/>
          <w:sz w:val="21"/>
          <w:szCs w:val="21"/>
        </w:rPr>
      </w:pPr>
      <w:ins w:id="58" w:author="Unknown">
        <w:r w:rsidRPr="00943779">
          <w:rPr>
            <w:rFonts w:ascii="Open Sans" w:eastAsia="Times New Roman" w:hAnsi="Open Sans" w:cs="Times New Roman"/>
            <w:b/>
            <w:bCs/>
            <w:color w:val="000000" w:themeColor="text1"/>
            <w:sz w:val="24"/>
            <w:szCs w:val="24"/>
          </w:rPr>
          <w:t>PACKAGES</w:t>
        </w:r>
      </w:ins>
    </w:p>
    <w:p w:rsidR="00943779" w:rsidRPr="00943779" w:rsidRDefault="00943779" w:rsidP="00943779">
      <w:pPr>
        <w:shd w:val="clear" w:color="auto" w:fill="FFFFFF"/>
        <w:spacing w:after="0" w:line="240" w:lineRule="auto"/>
        <w:rPr>
          <w:ins w:id="59" w:author="Unknown"/>
          <w:rFonts w:ascii="Open Sans" w:eastAsia="Times New Roman" w:hAnsi="Open Sans" w:cs="Times New Roman"/>
          <w:b/>
          <w:bCs/>
          <w:color w:val="000000" w:themeColor="text1"/>
          <w:sz w:val="24"/>
          <w:szCs w:val="24"/>
        </w:rPr>
      </w:pPr>
      <w:r w:rsidRPr="00943779">
        <w:rPr>
          <w:rFonts w:ascii="Open Sans" w:eastAsia="Times New Roman" w:hAnsi="Open Sans" w:cs="Times New Roman"/>
          <w:b/>
          <w:bCs/>
          <w:noProof/>
          <w:color w:val="000000" w:themeColor="text1"/>
          <w:sz w:val="24"/>
          <w:szCs w:val="24"/>
        </w:rPr>
        <w:lastRenderedPageBreak/>
        <w:drawing>
          <wp:inline distT="0" distB="0" distL="0" distR="0">
            <wp:extent cx="8524875" cy="6029325"/>
            <wp:effectExtent l="19050" t="0" r="9525" b="0"/>
            <wp:docPr id="7" name="Picture 7" descr="LEVEL 2 DFD PACKAGES - TOURS AND TRAVELS MANAGEMENT SYSTEM">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VEL 2 DFD PACKAGES - TOURS AND TRAVELS MANAGEMENT SYSTEM">
                      <a:hlinkClick r:id="rId18"/>
                    </pic:cNvPr>
                    <pic:cNvPicPr>
                      <a:picLocks noChangeAspect="1" noChangeArrowheads="1"/>
                    </pic:cNvPicPr>
                  </pic:nvPicPr>
                  <pic:blipFill>
                    <a:blip r:embed="rId19"/>
                    <a:srcRect/>
                    <a:stretch>
                      <a:fillRect/>
                    </a:stretch>
                  </pic:blipFill>
                  <pic:spPr bwMode="auto">
                    <a:xfrm>
                      <a:off x="0" y="0"/>
                      <a:ext cx="8524875" cy="6029325"/>
                    </a:xfrm>
                    <a:prstGeom prst="rect">
                      <a:avLst/>
                    </a:prstGeom>
                    <a:noFill/>
                    <a:ln w="9525">
                      <a:noFill/>
                      <a:miter lim="800000"/>
                      <a:headEnd/>
                      <a:tailEnd/>
                    </a:ln>
                  </pic:spPr>
                </pic:pic>
              </a:graphicData>
            </a:graphic>
          </wp:inline>
        </w:drawing>
      </w:r>
    </w:p>
    <w:p w:rsidR="00943779" w:rsidRPr="00943779" w:rsidRDefault="00943779" w:rsidP="00943779">
      <w:pPr>
        <w:shd w:val="clear" w:color="auto" w:fill="FFFFFF"/>
        <w:spacing w:after="0" w:line="240" w:lineRule="auto"/>
        <w:rPr>
          <w:ins w:id="60" w:author="Unknown"/>
          <w:rFonts w:ascii="Open Sans" w:eastAsia="Times New Roman" w:hAnsi="Open Sans" w:cs="Times New Roman"/>
          <w:color w:val="000000" w:themeColor="text1"/>
          <w:sz w:val="21"/>
          <w:szCs w:val="21"/>
        </w:rPr>
      </w:pPr>
    </w:p>
    <w:p w:rsidR="00943779" w:rsidRPr="00943779" w:rsidRDefault="00943779" w:rsidP="00943779">
      <w:pPr>
        <w:shd w:val="clear" w:color="auto" w:fill="FFFFFF"/>
        <w:spacing w:after="0" w:line="240" w:lineRule="auto"/>
        <w:rPr>
          <w:ins w:id="61" w:author="Unknown"/>
          <w:rFonts w:ascii="Open Sans" w:eastAsia="Times New Roman" w:hAnsi="Open Sans" w:cs="Times New Roman"/>
          <w:color w:val="000000" w:themeColor="text1"/>
          <w:sz w:val="21"/>
          <w:szCs w:val="21"/>
        </w:rPr>
      </w:pPr>
      <w:ins w:id="62" w:author="Unknown">
        <w:r w:rsidRPr="00943779">
          <w:rPr>
            <w:rFonts w:ascii="Open Sans" w:eastAsia="Times New Roman" w:hAnsi="Open Sans" w:cs="Times New Roman"/>
            <w:b/>
            <w:bCs/>
            <w:color w:val="000000" w:themeColor="text1"/>
            <w:sz w:val="24"/>
            <w:szCs w:val="24"/>
          </w:rPr>
          <w:t>ER DIAGRAM OF TOURS AND TRAVELS MANAGEMENT SYSTEM</w:t>
        </w:r>
      </w:ins>
    </w:p>
    <w:p w:rsidR="00943779" w:rsidRPr="00943779" w:rsidRDefault="00943779" w:rsidP="00943779">
      <w:pPr>
        <w:shd w:val="clear" w:color="auto" w:fill="FFFFFF"/>
        <w:spacing w:after="0" w:line="240" w:lineRule="auto"/>
        <w:rPr>
          <w:ins w:id="63" w:author="Unknown"/>
          <w:rFonts w:ascii="Open Sans" w:eastAsia="Times New Roman" w:hAnsi="Open Sans" w:cs="Times New Roman"/>
          <w:color w:val="000000" w:themeColor="text1"/>
          <w:sz w:val="21"/>
          <w:szCs w:val="21"/>
        </w:rPr>
      </w:pPr>
    </w:p>
    <w:p w:rsidR="00943779" w:rsidRPr="00943779" w:rsidRDefault="00943779" w:rsidP="00943779">
      <w:pPr>
        <w:shd w:val="clear" w:color="auto" w:fill="FFFFFF"/>
        <w:spacing w:after="0" w:line="240" w:lineRule="auto"/>
        <w:rPr>
          <w:ins w:id="64" w:author="Unknown"/>
          <w:rFonts w:ascii="Open Sans" w:eastAsia="Times New Roman" w:hAnsi="Open Sans" w:cs="Times New Roman"/>
          <w:b/>
          <w:bCs/>
          <w:color w:val="000000" w:themeColor="text1"/>
          <w:sz w:val="24"/>
          <w:szCs w:val="24"/>
        </w:rPr>
      </w:pPr>
      <w:r w:rsidRPr="00943779">
        <w:rPr>
          <w:rFonts w:ascii="Open Sans" w:eastAsia="Times New Roman" w:hAnsi="Open Sans" w:cs="Times New Roman"/>
          <w:b/>
          <w:bCs/>
          <w:noProof/>
          <w:color w:val="000000" w:themeColor="text1"/>
          <w:sz w:val="24"/>
          <w:szCs w:val="24"/>
        </w:rPr>
        <w:lastRenderedPageBreak/>
        <w:drawing>
          <wp:inline distT="0" distB="0" distL="0" distR="0">
            <wp:extent cx="5267325" cy="5800725"/>
            <wp:effectExtent l="19050" t="0" r="9525" b="0"/>
            <wp:docPr id="8" name="Picture 8" descr="ER MODULE ADMIN - TOURS AND TRAVELS MANAGEMENT SYSTEM">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 MODULE ADMIN - TOURS AND TRAVELS MANAGEMENT SYSTEM">
                      <a:hlinkClick r:id="rId20"/>
                    </pic:cNvPr>
                    <pic:cNvPicPr>
                      <a:picLocks noChangeAspect="1" noChangeArrowheads="1"/>
                    </pic:cNvPicPr>
                  </pic:nvPicPr>
                  <pic:blipFill>
                    <a:blip r:embed="rId21"/>
                    <a:srcRect/>
                    <a:stretch>
                      <a:fillRect/>
                    </a:stretch>
                  </pic:blipFill>
                  <pic:spPr bwMode="auto">
                    <a:xfrm>
                      <a:off x="0" y="0"/>
                      <a:ext cx="5267325" cy="5800725"/>
                    </a:xfrm>
                    <a:prstGeom prst="rect">
                      <a:avLst/>
                    </a:prstGeom>
                    <a:noFill/>
                    <a:ln w="9525">
                      <a:noFill/>
                      <a:miter lim="800000"/>
                      <a:headEnd/>
                      <a:tailEnd/>
                    </a:ln>
                  </pic:spPr>
                </pic:pic>
              </a:graphicData>
            </a:graphic>
          </wp:inline>
        </w:drawing>
      </w:r>
    </w:p>
    <w:p w:rsidR="00943779" w:rsidRPr="00943779" w:rsidRDefault="00943779" w:rsidP="00943779">
      <w:pPr>
        <w:shd w:val="clear" w:color="auto" w:fill="FFFFFF"/>
        <w:spacing w:after="0" w:line="240" w:lineRule="auto"/>
        <w:rPr>
          <w:ins w:id="65" w:author="Unknown"/>
          <w:rFonts w:ascii="Open Sans" w:eastAsia="Times New Roman" w:hAnsi="Open Sans" w:cs="Times New Roman"/>
          <w:color w:val="000000" w:themeColor="text1"/>
          <w:sz w:val="21"/>
          <w:szCs w:val="21"/>
        </w:rPr>
      </w:pPr>
    </w:p>
    <w:p w:rsidR="00943779" w:rsidRPr="00943779" w:rsidRDefault="00943779" w:rsidP="00943779">
      <w:pPr>
        <w:shd w:val="clear" w:color="auto" w:fill="FFFFFF"/>
        <w:spacing w:after="0" w:line="240" w:lineRule="auto"/>
        <w:rPr>
          <w:ins w:id="66" w:author="Unknown"/>
          <w:rFonts w:ascii="Open Sans" w:eastAsia="Times New Roman" w:hAnsi="Open Sans" w:cs="Times New Roman"/>
          <w:color w:val="000000" w:themeColor="text1"/>
          <w:sz w:val="21"/>
          <w:szCs w:val="21"/>
        </w:rPr>
      </w:pPr>
    </w:p>
    <w:p w:rsidR="00943779" w:rsidRPr="00943779" w:rsidRDefault="00943779" w:rsidP="00943779">
      <w:pPr>
        <w:shd w:val="clear" w:color="auto" w:fill="FFFFFF"/>
        <w:spacing w:after="0" w:line="240" w:lineRule="auto"/>
        <w:rPr>
          <w:ins w:id="67" w:author="Unknown"/>
          <w:rFonts w:ascii="Open Sans" w:eastAsia="Times New Roman" w:hAnsi="Open Sans" w:cs="Times New Roman"/>
          <w:color w:val="000000" w:themeColor="text1"/>
          <w:sz w:val="21"/>
          <w:szCs w:val="21"/>
        </w:rPr>
      </w:pPr>
      <w:ins w:id="68" w:author="Unknown">
        <w:r w:rsidRPr="00943779">
          <w:rPr>
            <w:rFonts w:ascii="Open Sans" w:eastAsia="Times New Roman" w:hAnsi="Open Sans" w:cs="Times New Roman"/>
            <w:b/>
            <w:bCs/>
            <w:color w:val="000000" w:themeColor="text1"/>
            <w:sz w:val="24"/>
            <w:szCs w:val="24"/>
          </w:rPr>
          <w:t>ER DIAGRAM USER</w:t>
        </w:r>
      </w:ins>
    </w:p>
    <w:p w:rsidR="00943779" w:rsidRPr="00943779" w:rsidRDefault="00943779" w:rsidP="00943779">
      <w:pPr>
        <w:shd w:val="clear" w:color="auto" w:fill="FFFFFF"/>
        <w:spacing w:after="0" w:line="240" w:lineRule="auto"/>
        <w:rPr>
          <w:ins w:id="69" w:author="Unknown"/>
          <w:rFonts w:ascii="Open Sans" w:eastAsia="Times New Roman" w:hAnsi="Open Sans" w:cs="Times New Roman"/>
          <w:color w:val="000000" w:themeColor="text1"/>
          <w:sz w:val="21"/>
          <w:szCs w:val="21"/>
        </w:rPr>
      </w:pPr>
    </w:p>
    <w:p w:rsidR="00943779" w:rsidRPr="00943779" w:rsidRDefault="00943779" w:rsidP="00943779">
      <w:pPr>
        <w:shd w:val="clear" w:color="auto" w:fill="FFFFFF"/>
        <w:spacing w:after="0" w:line="240" w:lineRule="auto"/>
        <w:rPr>
          <w:ins w:id="70" w:author="Unknown"/>
          <w:rFonts w:ascii="Open Sans" w:eastAsia="Times New Roman" w:hAnsi="Open Sans" w:cs="Times New Roman"/>
          <w:color w:val="000000" w:themeColor="text1"/>
          <w:sz w:val="21"/>
          <w:szCs w:val="21"/>
        </w:rPr>
      </w:pPr>
      <w:ins w:id="71" w:author="Unknown">
        <w:r w:rsidRPr="00943779">
          <w:rPr>
            <w:rFonts w:ascii="Open Sans" w:eastAsia="Times New Roman" w:hAnsi="Open Sans" w:cs="Times New Roman"/>
            <w:color w:val="000000" w:themeColor="text1"/>
            <w:sz w:val="21"/>
            <w:szCs w:val="21"/>
          </w:rPr>
          <w:t>System Project .Net Project Source code, Tourist Information System</w:t>
        </w:r>
        <w:proofErr w:type="gramStart"/>
        <w:r w:rsidRPr="00943779">
          <w:rPr>
            <w:rFonts w:ascii="Open Sans" w:eastAsia="Times New Roman" w:hAnsi="Open Sans" w:cs="Times New Roman"/>
            <w:color w:val="000000" w:themeColor="text1"/>
            <w:sz w:val="21"/>
            <w:szCs w:val="21"/>
          </w:rPr>
          <w:t>  Project</w:t>
        </w:r>
        <w:proofErr w:type="gramEnd"/>
        <w:r w:rsidRPr="00943779">
          <w:rPr>
            <w:rFonts w:ascii="Open Sans" w:eastAsia="Times New Roman" w:hAnsi="Open Sans" w:cs="Times New Roman"/>
            <w:color w:val="000000" w:themeColor="text1"/>
            <w:sz w:val="21"/>
            <w:szCs w:val="21"/>
          </w:rPr>
          <w:t xml:space="preserve"> with Source Code » Travel Management System Project in introduction, objective of tour &amp; travel management system  tours and travels management system project report, objectives of tour and travel management system. Travel project report</w:t>
        </w:r>
        <w:proofErr w:type="gramStart"/>
        <w:r w:rsidRPr="00943779">
          <w:rPr>
            <w:rFonts w:ascii="Open Sans" w:eastAsia="Times New Roman" w:hAnsi="Open Sans" w:cs="Times New Roman"/>
            <w:color w:val="000000" w:themeColor="text1"/>
            <w:sz w:val="21"/>
            <w:szCs w:val="21"/>
          </w:rPr>
          <w:t>  Project</w:t>
        </w:r>
        <w:proofErr w:type="gramEnd"/>
        <w:r w:rsidRPr="00943779">
          <w:rPr>
            <w:rFonts w:ascii="Open Sans" w:eastAsia="Times New Roman" w:hAnsi="Open Sans" w:cs="Times New Roman"/>
            <w:color w:val="000000" w:themeColor="text1"/>
            <w:sz w:val="21"/>
            <w:szCs w:val="21"/>
          </w:rPr>
          <w:t xml:space="preserve"> Report on Travel and Tourism in Travel Agency. </w:t>
        </w:r>
        <w:proofErr w:type="gramStart"/>
        <w:r w:rsidRPr="00943779">
          <w:rPr>
            <w:rFonts w:ascii="Open Sans" w:eastAsia="Times New Roman" w:hAnsi="Open Sans" w:cs="Times New Roman"/>
            <w:color w:val="000000" w:themeColor="text1"/>
            <w:sz w:val="21"/>
            <w:szCs w:val="21"/>
          </w:rPr>
          <w:t>Tours &amp; Travels Management System.</w:t>
        </w:r>
        <w:proofErr w:type="gramEnd"/>
        <w:r w:rsidRPr="00943779">
          <w:rPr>
            <w:rFonts w:ascii="Open Sans" w:eastAsia="Times New Roman" w:hAnsi="Open Sans" w:cs="Times New Roman"/>
            <w:color w:val="000000" w:themeColor="text1"/>
            <w:sz w:val="21"/>
            <w:szCs w:val="21"/>
          </w:rPr>
          <w:t> The Travel Management System (TMS™)</w:t>
        </w:r>
        <w:proofErr w:type="gramStart"/>
        <w:r w:rsidRPr="00943779">
          <w:rPr>
            <w:rFonts w:ascii="Open Sans" w:eastAsia="Times New Roman" w:hAnsi="Open Sans" w:cs="Times New Roman"/>
            <w:color w:val="000000" w:themeColor="text1"/>
            <w:sz w:val="21"/>
            <w:szCs w:val="21"/>
          </w:rPr>
          <w:t>  Optimize</w:t>
        </w:r>
        <w:proofErr w:type="gramEnd"/>
        <w:r w:rsidRPr="00943779">
          <w:rPr>
            <w:rFonts w:ascii="Open Sans" w:eastAsia="Times New Roman" w:hAnsi="Open Sans" w:cs="Times New Roman"/>
            <w:color w:val="000000" w:themeColor="text1"/>
            <w:sz w:val="21"/>
            <w:szCs w:val="21"/>
          </w:rPr>
          <w:t xml:space="preserve"> travel and accommodation logistics to remote sites, reducing risks and costs. </w:t>
        </w:r>
        <w:proofErr w:type="gramStart"/>
        <w:r w:rsidRPr="00943779">
          <w:rPr>
            <w:rFonts w:ascii="Open Sans" w:eastAsia="Times New Roman" w:hAnsi="Open Sans" w:cs="Times New Roman"/>
            <w:color w:val="000000" w:themeColor="text1"/>
            <w:sz w:val="21"/>
            <w:szCs w:val="21"/>
          </w:rPr>
          <w:t>Healthcare Travel.</w:t>
        </w:r>
        <w:proofErr w:type="gramEnd"/>
        <w:r w:rsidRPr="00943779">
          <w:rPr>
            <w:rFonts w:ascii="Open Sans" w:eastAsia="Times New Roman" w:hAnsi="Open Sans" w:cs="Times New Roman"/>
            <w:color w:val="000000" w:themeColor="text1"/>
            <w:sz w:val="21"/>
            <w:szCs w:val="21"/>
          </w:rPr>
          <w:t> Employee training project management utility</w:t>
        </w:r>
        <w:proofErr w:type="gramStart"/>
        <w:r w:rsidRPr="00943779">
          <w:rPr>
            <w:rFonts w:ascii="Open Sans" w:eastAsia="Times New Roman" w:hAnsi="Open Sans" w:cs="Times New Roman"/>
            <w:color w:val="000000" w:themeColor="text1"/>
            <w:sz w:val="21"/>
            <w:szCs w:val="21"/>
          </w:rPr>
          <w:t>  Proficient</w:t>
        </w:r>
        <w:proofErr w:type="gramEnd"/>
        <w:r w:rsidRPr="00943779">
          <w:rPr>
            <w:rFonts w:ascii="Open Sans" w:eastAsia="Times New Roman" w:hAnsi="Open Sans" w:cs="Times New Roman"/>
            <w:color w:val="000000" w:themeColor="text1"/>
            <w:sz w:val="21"/>
            <w:szCs w:val="21"/>
          </w:rPr>
          <w:t xml:space="preserve"> learning management system software  For searches similar to </w:t>
        </w:r>
        <w:proofErr w:type="spellStart"/>
        <w:r w:rsidRPr="00943779">
          <w:rPr>
            <w:rFonts w:ascii="Open Sans" w:eastAsia="Times New Roman" w:hAnsi="Open Sans" w:cs="Times New Roman"/>
            <w:color w:val="000000" w:themeColor="text1"/>
            <w:sz w:val="21"/>
            <w:szCs w:val="21"/>
          </w:rPr>
          <w:t>pdf</w:t>
        </w:r>
        <w:proofErr w:type="spellEnd"/>
        <w:r w:rsidRPr="00943779">
          <w:rPr>
            <w:rFonts w:ascii="Open Sans" w:eastAsia="Times New Roman" w:hAnsi="Open Sans" w:cs="Times New Roman"/>
            <w:color w:val="000000" w:themeColor="text1"/>
            <w:sz w:val="21"/>
            <w:szCs w:val="21"/>
          </w:rPr>
          <w:t xml:space="preserve"> project report tour and travel.</w:t>
        </w:r>
      </w:ins>
    </w:p>
    <w:p w:rsidR="00943779" w:rsidRPr="00943779" w:rsidRDefault="00943779" w:rsidP="00943779">
      <w:pPr>
        <w:shd w:val="clear" w:color="auto" w:fill="FFFFFF"/>
        <w:spacing w:after="0" w:line="240" w:lineRule="auto"/>
        <w:rPr>
          <w:ins w:id="72" w:author="Unknown"/>
          <w:rFonts w:ascii="Open Sans" w:eastAsia="Times New Roman" w:hAnsi="Open Sans" w:cs="Times New Roman"/>
          <w:color w:val="000000" w:themeColor="text1"/>
          <w:sz w:val="21"/>
          <w:szCs w:val="21"/>
        </w:rPr>
      </w:pPr>
    </w:p>
    <w:p w:rsidR="00943779" w:rsidRPr="00943779" w:rsidRDefault="00943779" w:rsidP="00943779">
      <w:pPr>
        <w:shd w:val="clear" w:color="auto" w:fill="FFFFFF"/>
        <w:spacing w:after="0" w:line="240" w:lineRule="auto"/>
        <w:rPr>
          <w:ins w:id="73" w:author="Unknown"/>
          <w:rFonts w:ascii="Open Sans" w:eastAsia="Times New Roman" w:hAnsi="Open Sans" w:cs="Times New Roman"/>
          <w:b/>
          <w:bCs/>
          <w:color w:val="000000" w:themeColor="text1"/>
          <w:sz w:val="24"/>
          <w:szCs w:val="24"/>
        </w:rPr>
      </w:pPr>
      <w:r w:rsidRPr="00943779">
        <w:rPr>
          <w:rFonts w:ascii="Open Sans" w:eastAsia="Times New Roman" w:hAnsi="Open Sans" w:cs="Times New Roman"/>
          <w:b/>
          <w:bCs/>
          <w:noProof/>
          <w:color w:val="000000" w:themeColor="text1"/>
          <w:sz w:val="24"/>
          <w:szCs w:val="24"/>
        </w:rPr>
        <w:lastRenderedPageBreak/>
        <w:drawing>
          <wp:inline distT="0" distB="0" distL="0" distR="0">
            <wp:extent cx="5267325" cy="5838825"/>
            <wp:effectExtent l="19050" t="0" r="9525" b="0"/>
            <wp:docPr id="9" name="Picture 9" descr="ER MODULE USER - TOURS AND TRAVELS MANAGEMENT SYSTE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 MODULE USER - TOURS AND TRAVELS MANAGEMENT SYSTEM">
                      <a:hlinkClick r:id="rId22"/>
                    </pic:cNvPr>
                    <pic:cNvPicPr>
                      <a:picLocks noChangeAspect="1" noChangeArrowheads="1"/>
                    </pic:cNvPicPr>
                  </pic:nvPicPr>
                  <pic:blipFill>
                    <a:blip r:embed="rId23"/>
                    <a:srcRect/>
                    <a:stretch>
                      <a:fillRect/>
                    </a:stretch>
                  </pic:blipFill>
                  <pic:spPr bwMode="auto">
                    <a:xfrm>
                      <a:off x="0" y="0"/>
                      <a:ext cx="5267325" cy="5838825"/>
                    </a:xfrm>
                    <a:prstGeom prst="rect">
                      <a:avLst/>
                    </a:prstGeom>
                    <a:noFill/>
                    <a:ln w="9525">
                      <a:noFill/>
                      <a:miter lim="800000"/>
                      <a:headEnd/>
                      <a:tailEnd/>
                    </a:ln>
                  </pic:spPr>
                </pic:pic>
              </a:graphicData>
            </a:graphic>
          </wp:inline>
        </w:drawing>
      </w:r>
    </w:p>
    <w:p w:rsidR="00943779" w:rsidRPr="00943779" w:rsidRDefault="00943779" w:rsidP="00943779">
      <w:pPr>
        <w:shd w:val="clear" w:color="auto" w:fill="FFFFFF"/>
        <w:spacing w:after="0" w:line="240" w:lineRule="auto"/>
        <w:rPr>
          <w:ins w:id="74" w:author="Unknown"/>
          <w:rFonts w:ascii="Open Sans" w:eastAsia="Times New Roman" w:hAnsi="Open Sans" w:cs="Times New Roman"/>
          <w:color w:val="000000" w:themeColor="text1"/>
          <w:sz w:val="21"/>
          <w:szCs w:val="21"/>
        </w:rPr>
      </w:pPr>
    </w:p>
    <w:p w:rsidR="00943779" w:rsidRPr="00943779" w:rsidRDefault="00943779" w:rsidP="00943779">
      <w:pPr>
        <w:shd w:val="clear" w:color="auto" w:fill="FFFFFF"/>
        <w:spacing w:after="0" w:line="240" w:lineRule="auto"/>
        <w:rPr>
          <w:ins w:id="75" w:author="Unknown"/>
          <w:rFonts w:ascii="Open Sans" w:eastAsia="Times New Roman" w:hAnsi="Open Sans" w:cs="Times New Roman"/>
          <w:color w:val="000000" w:themeColor="text1"/>
          <w:sz w:val="21"/>
          <w:szCs w:val="21"/>
        </w:rPr>
      </w:pPr>
    </w:p>
    <w:p w:rsidR="00943779" w:rsidRPr="00943779" w:rsidRDefault="00943779" w:rsidP="00943779">
      <w:pPr>
        <w:shd w:val="clear" w:color="auto" w:fill="FFFFFF"/>
        <w:spacing w:after="0" w:line="240" w:lineRule="auto"/>
        <w:rPr>
          <w:ins w:id="76" w:author="Unknown"/>
          <w:rFonts w:ascii="Open Sans" w:eastAsia="Times New Roman" w:hAnsi="Open Sans" w:cs="Times New Roman"/>
          <w:color w:val="000000" w:themeColor="text1"/>
          <w:sz w:val="21"/>
          <w:szCs w:val="21"/>
        </w:rPr>
      </w:pPr>
    </w:p>
    <w:p w:rsidR="00943779" w:rsidRPr="00943779" w:rsidRDefault="00943779" w:rsidP="00943779">
      <w:pPr>
        <w:shd w:val="clear" w:color="auto" w:fill="FFFFFF"/>
        <w:spacing w:after="0" w:line="240" w:lineRule="auto"/>
        <w:rPr>
          <w:ins w:id="77" w:author="Unknown"/>
          <w:rFonts w:ascii="Open Sans" w:eastAsia="Times New Roman" w:hAnsi="Open Sans" w:cs="Times New Roman"/>
          <w:color w:val="000000" w:themeColor="text1"/>
          <w:sz w:val="21"/>
          <w:szCs w:val="21"/>
        </w:rPr>
      </w:pPr>
      <w:ins w:id="78" w:author="Unknown">
        <w:r w:rsidRPr="00943779">
          <w:rPr>
            <w:rFonts w:ascii="Open Sans" w:eastAsia="Times New Roman" w:hAnsi="Open Sans" w:cs="Times New Roman"/>
            <w:b/>
            <w:bCs/>
            <w:color w:val="000000" w:themeColor="text1"/>
            <w:sz w:val="24"/>
            <w:szCs w:val="24"/>
          </w:rPr>
          <w:t>HOTEL BOOKING</w:t>
        </w:r>
      </w:ins>
    </w:p>
    <w:p w:rsidR="00943779" w:rsidRPr="00943779" w:rsidRDefault="00943779" w:rsidP="00943779">
      <w:pPr>
        <w:shd w:val="clear" w:color="auto" w:fill="FFFFFF"/>
        <w:spacing w:after="0" w:line="240" w:lineRule="auto"/>
        <w:rPr>
          <w:ins w:id="79" w:author="Unknown"/>
          <w:rFonts w:ascii="Open Sans" w:eastAsia="Times New Roman" w:hAnsi="Open Sans" w:cs="Times New Roman"/>
          <w:color w:val="000000" w:themeColor="text1"/>
          <w:sz w:val="21"/>
          <w:szCs w:val="21"/>
        </w:rPr>
      </w:pPr>
    </w:p>
    <w:p w:rsidR="00943779" w:rsidRPr="00943779" w:rsidRDefault="00943779" w:rsidP="00943779">
      <w:pPr>
        <w:shd w:val="clear" w:color="auto" w:fill="FFFFFF"/>
        <w:spacing w:after="0" w:line="240" w:lineRule="auto"/>
        <w:rPr>
          <w:ins w:id="80" w:author="Unknown"/>
          <w:rFonts w:ascii="Open Sans" w:eastAsia="Times New Roman" w:hAnsi="Open Sans" w:cs="Times New Roman"/>
          <w:b/>
          <w:bCs/>
          <w:color w:val="000000" w:themeColor="text1"/>
          <w:sz w:val="24"/>
          <w:szCs w:val="24"/>
        </w:rPr>
      </w:pPr>
      <w:r w:rsidRPr="00943779">
        <w:rPr>
          <w:rFonts w:ascii="Open Sans" w:eastAsia="Times New Roman" w:hAnsi="Open Sans" w:cs="Times New Roman"/>
          <w:b/>
          <w:bCs/>
          <w:noProof/>
          <w:color w:val="000000" w:themeColor="text1"/>
          <w:sz w:val="24"/>
          <w:szCs w:val="24"/>
        </w:rPr>
        <w:lastRenderedPageBreak/>
        <w:drawing>
          <wp:inline distT="0" distB="0" distL="0" distR="0">
            <wp:extent cx="5362575" cy="4562475"/>
            <wp:effectExtent l="19050" t="0" r="9525" b="0"/>
            <wp:docPr id="10" name="Picture 10" descr="https://sites.google.com/site/ignoubcafinalyearprojects/_/rsrc/1479239239804/project-report/tours-and-travel-management-system-project-report/ER%20MODULE%20HOTEL-%20TOURS%20AND%20TRAVELS%20MANAGEMENT%20SYSTEM.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ites.google.com/site/ignoubcafinalyearprojects/_/rsrc/1479239239804/project-report/tours-and-travel-management-system-project-report/ER%20MODULE%20HOTEL-%20TOURS%20AND%20TRAVELS%20MANAGEMENT%20SYSTEM.jpg">
                      <a:hlinkClick r:id="rId24"/>
                    </pic:cNvPr>
                    <pic:cNvPicPr>
                      <a:picLocks noChangeAspect="1" noChangeArrowheads="1"/>
                    </pic:cNvPicPr>
                  </pic:nvPicPr>
                  <pic:blipFill>
                    <a:blip r:embed="rId25"/>
                    <a:srcRect/>
                    <a:stretch>
                      <a:fillRect/>
                    </a:stretch>
                  </pic:blipFill>
                  <pic:spPr bwMode="auto">
                    <a:xfrm>
                      <a:off x="0" y="0"/>
                      <a:ext cx="5362575" cy="4562475"/>
                    </a:xfrm>
                    <a:prstGeom prst="rect">
                      <a:avLst/>
                    </a:prstGeom>
                    <a:noFill/>
                    <a:ln w="9525">
                      <a:noFill/>
                      <a:miter lim="800000"/>
                      <a:headEnd/>
                      <a:tailEnd/>
                    </a:ln>
                  </pic:spPr>
                </pic:pic>
              </a:graphicData>
            </a:graphic>
          </wp:inline>
        </w:drawing>
      </w:r>
    </w:p>
    <w:p w:rsidR="00943779" w:rsidRPr="00943779" w:rsidRDefault="00943779" w:rsidP="00943779">
      <w:pPr>
        <w:shd w:val="clear" w:color="auto" w:fill="FFFFFF"/>
        <w:spacing w:after="0" w:line="240" w:lineRule="auto"/>
        <w:rPr>
          <w:ins w:id="81" w:author="Unknown"/>
          <w:rFonts w:ascii="Open Sans" w:eastAsia="Times New Roman" w:hAnsi="Open Sans" w:cs="Times New Roman"/>
          <w:color w:val="000000" w:themeColor="text1"/>
          <w:sz w:val="21"/>
          <w:szCs w:val="21"/>
        </w:rPr>
      </w:pPr>
    </w:p>
    <w:p w:rsidR="00524DE3" w:rsidRPr="00943779" w:rsidRDefault="00524DE3">
      <w:pPr>
        <w:rPr>
          <w:color w:val="000000" w:themeColor="text1"/>
        </w:rPr>
      </w:pPr>
    </w:p>
    <w:sectPr w:rsidR="00524DE3" w:rsidRPr="00943779" w:rsidSect="00524D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43779"/>
    <w:rsid w:val="00524DE3"/>
    <w:rsid w:val="009437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DE3"/>
  </w:style>
  <w:style w:type="paragraph" w:styleId="Heading2">
    <w:name w:val="heading 2"/>
    <w:basedOn w:val="Normal"/>
    <w:link w:val="Heading2Char"/>
    <w:uiPriority w:val="9"/>
    <w:qFormat/>
    <w:rsid w:val="009437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37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37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37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37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3779"/>
    <w:rPr>
      <w:color w:val="0000FF"/>
      <w:u w:val="single"/>
    </w:rPr>
  </w:style>
  <w:style w:type="paragraph" w:styleId="BalloonText">
    <w:name w:val="Balloon Text"/>
    <w:basedOn w:val="Normal"/>
    <w:link w:val="BalloonTextChar"/>
    <w:uiPriority w:val="99"/>
    <w:semiHidden/>
    <w:unhideWhenUsed/>
    <w:rsid w:val="00943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7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5530278">
      <w:bodyDiv w:val="1"/>
      <w:marLeft w:val="0"/>
      <w:marRight w:val="0"/>
      <w:marTop w:val="0"/>
      <w:marBottom w:val="0"/>
      <w:divBdr>
        <w:top w:val="none" w:sz="0" w:space="0" w:color="auto"/>
        <w:left w:val="none" w:sz="0" w:space="0" w:color="auto"/>
        <w:bottom w:val="none" w:sz="0" w:space="0" w:color="auto"/>
        <w:right w:val="none" w:sz="0" w:space="0" w:color="auto"/>
      </w:divBdr>
      <w:divsChild>
        <w:div w:id="206768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ignoubcafinalyearprojects/project-report/tours-and-travel-management-system-project-report/1%20LEVEL%20DFD%20-%20TOURS%20AND%20TRAVELS%20MANAGEMENT%20SYSTEM.jpg?attredirects=0" TargetMode="External"/><Relationship Id="rId13" Type="http://schemas.openxmlformats.org/officeDocument/2006/relationships/image" Target="media/image4.jpeg"/><Relationship Id="rId18" Type="http://schemas.openxmlformats.org/officeDocument/2006/relationships/hyperlink" Target="https://sites.google.com/site/ignoubcafinalyearprojects/project-report/tours-and-travel-management-system-project-report/LEVEL%202%20DFD%20PACKAGES%20-%20TOURS%20AND%20TRAVELS%20MANAGEMENT%20SYSTEM.jpg?attredirects=0"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s://sites.google.com/site/ignoubcafinalyearprojects/project-report/tours-and-travel-management-system-project-report/LEVEL%202%20DFD%20TOURIST%20PLACE%20-%20TOURS%20AND%20TRAVELS%20MANAGEMENT%20SYSTEM.jpg?attredirects=0" TargetMode="External"/><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hyperlink" Target="https://sites.google.com/site/ignoubcafinalyearprojects/project-report/tours-and-travel-management-system-project-report/LEVEL%202%20DFD%20HOTEL%20-%20TOURS%20AND%20TRAVELS%20MANAGEMENT%20SYSTEM.jpg?attredirects=0" TargetMode="External"/><Relationship Id="rId20" Type="http://schemas.openxmlformats.org/officeDocument/2006/relationships/hyperlink" Target="https://sites.google.com/site/ignoubcafinalyearprojects/project-report/tours-and-travel-management-system-project-report/ER%20MODULE%20ADMIN%20-%20TOURS%20AND%20TRAVELS%20MANAGEMENT%20SYSTEM.jpg?attredirects=0" TargetMode="External"/><Relationship Id="rId1" Type="http://schemas.openxmlformats.org/officeDocument/2006/relationships/styles" Target="styles.xml"/><Relationship Id="rId6" Type="http://schemas.openxmlformats.org/officeDocument/2006/relationships/hyperlink" Target="https://sites.google.com/site/ignoubcafinalyearprojects/project-report/tours-and-travel-management-system-project-report/CONTEXT%20LEVEL%20DFD%20-%20TOURS%20AND%20TRAVELS%20MANAGEMENT%20SYSTEM.jpg?attredirects=0" TargetMode="External"/><Relationship Id="rId11" Type="http://schemas.openxmlformats.org/officeDocument/2006/relationships/image" Target="media/image3.jpeg"/><Relationship Id="rId24" Type="http://schemas.openxmlformats.org/officeDocument/2006/relationships/hyperlink" Target="https://sites.google.com/site/ignoubcafinalyearprojects/project-report/tours-and-travel-management-system-project-report/ER%20MODULE%20HOTEL-%20TOURS%20AND%20TRAVELS%20MANAGEMENT%20SYSTEM.jpg?attredirects=0" TargetMode="External"/><Relationship Id="rId5" Type="http://schemas.openxmlformats.org/officeDocument/2006/relationships/hyperlink" Target="http://ignousupport.blogspot.in/p/tours-and-travel-management-system.html" TargetMode="External"/><Relationship Id="rId15" Type="http://schemas.openxmlformats.org/officeDocument/2006/relationships/image" Target="media/image5.jpeg"/><Relationship Id="rId23" Type="http://schemas.openxmlformats.org/officeDocument/2006/relationships/image" Target="media/image9.jpeg"/><Relationship Id="rId10" Type="http://schemas.openxmlformats.org/officeDocument/2006/relationships/hyperlink" Target="https://sites.google.com/site/ignoubcafinalyearprojects/project-report/tours-and-travel-management-system-project-report/1%20LEVEL%20DFD%20-%20USER%20-%20TOURS%20AND%20TRAVELS%20MANAGEMENT%20SYSTEM.jpg?attredirects=0" TargetMode="External"/><Relationship Id="rId19" Type="http://schemas.openxmlformats.org/officeDocument/2006/relationships/image" Target="media/image7.jpeg"/><Relationship Id="rId4" Type="http://schemas.openxmlformats.org/officeDocument/2006/relationships/hyperlink" Target="https://sites.google.com/site/tprojectmebad/home/TOURS%20AND%20TRAVELS%20MANAGEMENT%20SYSTEM%20PROJECT%20SOURCE%20CODE.rar?attredirects=0&amp;d=1" TargetMode="External"/><Relationship Id="rId9" Type="http://schemas.openxmlformats.org/officeDocument/2006/relationships/image" Target="media/image2.jpeg"/><Relationship Id="rId14" Type="http://schemas.openxmlformats.org/officeDocument/2006/relationships/hyperlink" Target="https://sites.google.com/site/ignoubcafinalyearprojects/project-report/tours-and-travel-management-system-project-report/LEVEL%202%20DFD%20TRANSPORTATION%20-%20TOURS%20AND%20TRAVELS%20MANAGEMENT%20SYSTEM.jpg?attredirects=0" TargetMode="External"/><Relationship Id="rId22" Type="http://schemas.openxmlformats.org/officeDocument/2006/relationships/hyperlink" Target="https://sites.google.com/site/ignoubcafinalyearprojects/project-report/tours-and-travel-management-system-project-report/ER%20MODULE%20USER%20-%20TOURS%20AND%20TRAVELS%20MANAGEMENT%20SYSTEM.jpg?attredirects=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1213</Words>
  <Characters>6919</Characters>
  <Application>Microsoft Office Word</Application>
  <DocSecurity>0</DocSecurity>
  <Lines>57</Lines>
  <Paragraphs>16</Paragraphs>
  <ScaleCrop>false</ScaleCrop>
  <Company/>
  <LinksUpToDate>false</LinksUpToDate>
  <CharactersWithSpaces>8116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dc:creator>
  <cp:lastModifiedBy>GOPI</cp:lastModifiedBy>
  <cp:revision>1</cp:revision>
  <dcterms:created xsi:type="dcterms:W3CDTF">2018-03-12T12:36:00Z</dcterms:created>
  <dcterms:modified xsi:type="dcterms:W3CDTF">2018-03-12T12:39:00Z</dcterms:modified>
</cp:coreProperties>
</file>